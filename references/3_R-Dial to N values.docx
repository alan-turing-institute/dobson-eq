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64F5" w14:textId="367C9CA5" w:rsidR="009A06E3" w:rsidRDefault="008E508E" w:rsidP="009A06E3">
      <w:pPr>
        <w:jc w:val="center"/>
        <w:rPr>
          <w:b/>
          <w:vertAlign w:val="subscript"/>
        </w:rPr>
      </w:pPr>
      <w:r>
        <w:rPr>
          <w:b/>
        </w:rPr>
        <w:t xml:space="preserve">R-Dial to </w:t>
      </w:r>
      <w:r w:rsidR="00D44036">
        <w:rPr>
          <w:b/>
        </w:rPr>
        <w:t>N</w:t>
      </w:r>
      <w:r w:rsidR="00F23257">
        <w:rPr>
          <w:b/>
        </w:rPr>
        <w:t xml:space="preserve"> values</w:t>
      </w:r>
    </w:p>
    <w:p w14:paraId="4C671FEB" w14:textId="26C9157C" w:rsidR="00D44036" w:rsidRDefault="00D44036" w:rsidP="009A06E3">
      <w:pPr>
        <w:jc w:val="center"/>
        <w:rPr>
          <w:b/>
          <w:vertAlign w:val="subscript"/>
        </w:rPr>
      </w:pPr>
    </w:p>
    <w:p w14:paraId="0B4A0D7E" w14:textId="41F20F0E" w:rsidR="00D44036" w:rsidRDefault="00DF1CD8" w:rsidP="00D44036">
      <w:r>
        <w:t xml:space="preserve">As we discussed in the last chapter, we need to turn our R-dial readings from the Dobson into what are known as “N-values”. Let’s start at the dial readings and work towards getting our N-values. </w:t>
      </w:r>
    </w:p>
    <w:p w14:paraId="7E385BE2" w14:textId="6FC11527" w:rsidR="00DF1CD8" w:rsidRDefault="00DF1CD8" w:rsidP="00D44036">
      <w:r>
        <w:t xml:space="preserve">The R-dial is the silver dial on top of the instrument that has a range of </w:t>
      </w:r>
      <w:r w:rsidR="006C737D">
        <w:t xml:space="preserve">between </w:t>
      </w:r>
      <w:r w:rsidR="001B2636">
        <w:t>zero and three hundred</w:t>
      </w:r>
      <w:r w:rsidR="006C737D">
        <w:t xml:space="preserve"> degrees</w:t>
      </w:r>
      <w:r>
        <w:t>. This dial i</w:t>
      </w:r>
      <w:r w:rsidR="002255CF">
        <w:t xml:space="preserve">s connected to an optical wedge, where the greater numbers correlate to a greater absorption of light. </w:t>
      </w:r>
    </w:p>
    <w:p w14:paraId="1509BBEB" w14:textId="1944BA78" w:rsidR="001B2636" w:rsidRDefault="00673681" w:rsidP="001B2636">
      <w:pPr>
        <w:keepNext/>
        <w:jc w:val="center"/>
      </w:pPr>
      <w:r>
        <w:rPr>
          <w:noProof/>
          <w:lang w:eastAsia="en-GB"/>
        </w:rPr>
        <w:drawing>
          <wp:inline distT="0" distB="0" distL="0" distR="0" wp14:anchorId="45290419" wp14:editId="3B3FCA68">
            <wp:extent cx="2833370" cy="157226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3370" cy="1572260"/>
                    </a:xfrm>
                    <a:prstGeom prst="rect">
                      <a:avLst/>
                    </a:prstGeom>
                    <a:noFill/>
                    <a:ln>
                      <a:noFill/>
                    </a:ln>
                  </pic:spPr>
                </pic:pic>
              </a:graphicData>
            </a:graphic>
          </wp:inline>
        </w:drawing>
      </w:r>
    </w:p>
    <w:p w14:paraId="4B616B1E" w14:textId="01E24B83" w:rsidR="002255CF" w:rsidRDefault="001B2636" w:rsidP="001B2636">
      <w:pPr>
        <w:pStyle w:val="Caption"/>
        <w:jc w:val="center"/>
      </w:pPr>
      <w:r>
        <w:t xml:space="preserve">Figure </w:t>
      </w:r>
      <w:fldSimple w:instr=" SEQ Figure \* ARABIC ">
        <w:r w:rsidR="00D131E8">
          <w:rPr>
            <w:noProof/>
          </w:rPr>
          <w:t>1</w:t>
        </w:r>
      </w:fldSimple>
      <w:r>
        <w:t xml:space="preserve"> </w:t>
      </w:r>
      <w:r w:rsidR="001653FA">
        <w:t xml:space="preserve">Cartoon </w:t>
      </w:r>
      <w:r w:rsidR="00323709">
        <w:t xml:space="preserve">diagram </w:t>
      </w:r>
      <w:r>
        <w:t>of the optical wedge.</w:t>
      </w:r>
      <w:r w:rsidR="00673681">
        <w:t xml:space="preserve"> The white (optically thin) portion is </w:t>
      </w:r>
      <w:proofErr w:type="gramStart"/>
      <w:r w:rsidR="00673681">
        <w:t>quartz</w:t>
      </w:r>
      <w:proofErr w:type="gramEnd"/>
      <w:r w:rsidR="00673681">
        <w:t xml:space="preserve"> and the shaded (optically dense) portion is </w:t>
      </w:r>
      <w:proofErr w:type="spellStart"/>
      <w:r w:rsidR="00673681">
        <w:t>chromel</w:t>
      </w:r>
      <w:proofErr w:type="spellEnd"/>
      <w:r w:rsidR="00673681">
        <w:t>, with 300 marking the maximum absorption and 0 marking near zero absorption.</w:t>
      </w:r>
      <w:r w:rsidR="00323709">
        <w:t xml:space="preserve"> The deposited layer of </w:t>
      </w:r>
      <w:proofErr w:type="spellStart"/>
      <w:r w:rsidR="00323709">
        <w:t>chromel</w:t>
      </w:r>
      <w:proofErr w:type="spellEnd"/>
      <w:r w:rsidR="00323709">
        <w:t xml:space="preserve"> is in reality very thin. </w:t>
      </w:r>
    </w:p>
    <w:p w14:paraId="4C0ECA10" w14:textId="742C3B04" w:rsidR="002255CF" w:rsidRDefault="002255CF" w:rsidP="00D44036">
      <w:r>
        <w:t xml:space="preserve">The absorption of the wedge is </w:t>
      </w:r>
      <w:r w:rsidR="008D61FD">
        <w:t>a measured</w:t>
      </w:r>
      <w:r>
        <w:t xml:space="preserve"> quantity and is quantified in an R</w:t>
      </w:r>
      <w:ins w:id="0" w:author="Joshua Eveson - BAS" w:date="2021-08-02T15:15:00Z">
        <w:r w:rsidR="008A33C2">
          <w:t>-</w:t>
        </w:r>
      </w:ins>
      <w:del w:id="1" w:author="Joshua Eveson - BAS" w:date="2021-08-02T15:15:00Z">
        <w:r w:rsidDel="008A33C2">
          <w:delText xml:space="preserve"> </w:delText>
        </w:r>
      </w:del>
      <w:r>
        <w:t>to</w:t>
      </w:r>
      <w:ins w:id="2" w:author="Joshua Eveson - BAS" w:date="2021-08-02T15:15:00Z">
        <w:r w:rsidR="008A33C2">
          <w:t>-</w:t>
        </w:r>
      </w:ins>
      <w:del w:id="3" w:author="Joshua Eveson - BAS" w:date="2021-08-02T15:15:00Z">
        <w:r w:rsidDel="008A33C2">
          <w:delText xml:space="preserve"> </w:delText>
        </w:r>
      </w:del>
      <w:r>
        <w:t xml:space="preserve">N table for each instrument, rather than assuming all instruments are the same. </w:t>
      </w:r>
      <w:r w:rsidR="007E2EA2">
        <w:t>The R</w:t>
      </w:r>
      <w:ins w:id="4" w:author="Joshua Eveson - BAS" w:date="2021-08-02T15:15:00Z">
        <w:r w:rsidR="008A33C2">
          <w:t>-</w:t>
        </w:r>
      </w:ins>
      <w:del w:id="5" w:author="Joshua Eveson - BAS" w:date="2021-08-02T15:15:00Z">
        <w:r w:rsidR="007E2EA2" w:rsidDel="008A33C2">
          <w:delText xml:space="preserve"> </w:delText>
        </w:r>
      </w:del>
      <w:r w:rsidR="007E2EA2">
        <w:t>to</w:t>
      </w:r>
      <w:ins w:id="6" w:author="Joshua Eveson - BAS" w:date="2021-08-02T15:15:00Z">
        <w:r w:rsidR="008A33C2">
          <w:t>-</w:t>
        </w:r>
      </w:ins>
      <w:del w:id="7" w:author="Joshua Eveson - BAS" w:date="2021-08-02T15:15:00Z">
        <w:r w:rsidR="007E2EA2" w:rsidDel="008A33C2">
          <w:delText xml:space="preserve"> </w:delText>
        </w:r>
      </w:del>
      <w:r w:rsidR="007E2EA2">
        <w:t xml:space="preserve">N table can be found in </w:t>
      </w:r>
      <w:proofErr w:type="spellStart"/>
      <w:r w:rsidR="007E2EA2" w:rsidRPr="009E3C5A">
        <w:t>cmet</w:t>
      </w:r>
      <w:proofErr w:type="spellEnd"/>
      <w:r w:rsidR="007E2EA2" w:rsidRPr="009E3C5A">
        <w:t>\OZONE\</w:t>
      </w:r>
      <w:proofErr w:type="spellStart"/>
      <w:r w:rsidR="007E2EA2" w:rsidRPr="009E3C5A">
        <w:t>dobsons</w:t>
      </w:r>
      <w:proofErr w:type="spellEnd"/>
      <w:r w:rsidR="007E2EA2">
        <w:t xml:space="preserve">, in the same file as the constants </w:t>
      </w:r>
      <w:r w:rsidR="007E2EA2">
        <w:rPr>
          <w:rFonts w:cstheme="minorHAnsi"/>
        </w:rPr>
        <w:t>α and β</w:t>
      </w:r>
      <w:r w:rsidR="007E2EA2">
        <w:t xml:space="preserve"> where it is located here:</w:t>
      </w:r>
    </w:p>
    <w:p w14:paraId="0F511887" w14:textId="77777777" w:rsidR="00F60969" w:rsidRDefault="007E2EA2" w:rsidP="00F60969">
      <w:pPr>
        <w:keepNext/>
        <w:rPr>
          <w:ins w:id="8" w:author="Joshua Eveson - BAS" w:date="2021-08-02T15:34:00Z"/>
        </w:rPr>
        <w:pPrChange w:id="9" w:author="Joshua Eveson - BAS" w:date="2021-08-02T15:34:00Z">
          <w:pPr/>
        </w:pPrChange>
      </w:pPr>
      <w:r w:rsidRPr="007E2EA2">
        <w:rPr>
          <w:noProof/>
          <w:lang w:eastAsia="en-GB"/>
        </w:rPr>
        <w:drawing>
          <wp:inline distT="0" distB="0" distL="0" distR="0" wp14:anchorId="270480A4" wp14:editId="72C7CAB9">
            <wp:extent cx="5556536" cy="368318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6536" cy="3683189"/>
                    </a:xfrm>
                    <a:prstGeom prst="rect">
                      <a:avLst/>
                    </a:prstGeom>
                  </pic:spPr>
                </pic:pic>
              </a:graphicData>
            </a:graphic>
          </wp:inline>
        </w:drawing>
      </w:r>
    </w:p>
    <w:p w14:paraId="4B09FFE5" w14:textId="7E8E1F74" w:rsidR="007E2EA2" w:rsidRDefault="00F60969" w:rsidP="00F60969">
      <w:pPr>
        <w:pStyle w:val="Caption"/>
        <w:pPrChange w:id="10" w:author="Joshua Eveson - BAS" w:date="2021-08-02T15:34:00Z">
          <w:pPr/>
        </w:pPrChange>
      </w:pPr>
      <w:ins w:id="11" w:author="Joshua Eveson - BAS" w:date="2021-08-02T15:34:00Z">
        <w:r>
          <w:t xml:space="preserve">Figure </w:t>
        </w:r>
        <w:r>
          <w:fldChar w:fldCharType="begin"/>
        </w:r>
        <w:r>
          <w:instrText xml:space="preserve"> SEQ Figure \* ARABIC </w:instrText>
        </w:r>
      </w:ins>
      <w:r>
        <w:fldChar w:fldCharType="separate"/>
      </w:r>
      <w:ins w:id="12" w:author="Joshua Eveson - BAS" w:date="2021-08-02T15:38:00Z">
        <w:r w:rsidR="00D131E8">
          <w:rPr>
            <w:noProof/>
          </w:rPr>
          <w:t>2</w:t>
        </w:r>
      </w:ins>
      <w:ins w:id="13" w:author="Joshua Eveson - BAS" w:date="2021-08-02T15:34:00Z">
        <w:r>
          <w:fldChar w:fldCharType="end"/>
        </w:r>
        <w:r>
          <w:t>: Highlight</w:t>
        </w:r>
        <w:r>
          <w:t>ed portion</w:t>
        </w:r>
        <w:r>
          <w:t xml:space="preserve"> of where the R-to-N tables can be found in the data file D</w:t>
        </w:r>
        <w:r>
          <w:t>031E.DAT</w:t>
        </w:r>
      </w:ins>
    </w:p>
    <w:p w14:paraId="57917195" w14:textId="324F3BC4" w:rsidR="007E2EA2" w:rsidRDefault="007E2EA2" w:rsidP="00D44036">
      <w:pPr>
        <w:rPr>
          <w:rFonts w:cstheme="minorHAnsi"/>
        </w:rPr>
      </w:pPr>
      <w:r>
        <w:t>As</w:t>
      </w:r>
      <w:r w:rsidR="0026667F">
        <w:t xml:space="preserve"> with our </w:t>
      </w:r>
      <w:r w:rsidR="0026667F">
        <w:rPr>
          <w:rFonts w:cstheme="minorHAnsi"/>
        </w:rPr>
        <w:t>α and β constants, the absorption varies with wavelength, so there are three different R</w:t>
      </w:r>
      <w:ins w:id="14" w:author="Joshua Eveson - BAS" w:date="2021-08-02T15:15:00Z">
        <w:r w:rsidR="00276008">
          <w:rPr>
            <w:rFonts w:cstheme="minorHAnsi"/>
          </w:rPr>
          <w:t>-</w:t>
        </w:r>
      </w:ins>
      <w:del w:id="15" w:author="Joshua Eveson - BAS" w:date="2021-08-02T15:15:00Z">
        <w:r w:rsidR="0026667F" w:rsidDel="00276008">
          <w:rPr>
            <w:rFonts w:cstheme="minorHAnsi"/>
          </w:rPr>
          <w:delText xml:space="preserve"> </w:delText>
        </w:r>
      </w:del>
      <w:r w:rsidR="0026667F">
        <w:rPr>
          <w:rFonts w:cstheme="minorHAnsi"/>
        </w:rPr>
        <w:t>to</w:t>
      </w:r>
      <w:ins w:id="16" w:author="Joshua Eveson - BAS" w:date="2021-08-02T15:15:00Z">
        <w:r w:rsidR="00276008">
          <w:rPr>
            <w:rFonts w:cstheme="minorHAnsi"/>
          </w:rPr>
          <w:t>-</w:t>
        </w:r>
      </w:ins>
      <w:del w:id="17" w:author="Joshua Eveson - BAS" w:date="2021-08-02T15:15:00Z">
        <w:r w:rsidR="0026667F" w:rsidDel="00276008">
          <w:rPr>
            <w:rFonts w:cstheme="minorHAnsi"/>
          </w:rPr>
          <w:delText xml:space="preserve"> </w:delText>
        </w:r>
      </w:del>
      <w:r w:rsidR="0026667F">
        <w:rPr>
          <w:rFonts w:cstheme="minorHAnsi"/>
        </w:rPr>
        <w:t xml:space="preserve">N </w:t>
      </w:r>
      <w:commentRangeStart w:id="18"/>
      <w:r w:rsidR="0026667F">
        <w:rPr>
          <w:rFonts w:cstheme="minorHAnsi"/>
        </w:rPr>
        <w:t>tables</w:t>
      </w:r>
      <w:commentRangeEnd w:id="18"/>
      <w:r w:rsidR="00E9061A">
        <w:rPr>
          <w:rStyle w:val="CommentReference"/>
        </w:rPr>
        <w:commentReference w:id="18"/>
      </w:r>
      <w:ins w:id="19" w:author="Joshua Eveson - BAS" w:date="2021-08-02T13:23:00Z">
        <w:r w:rsidR="00270CF2">
          <w:rPr>
            <w:rFonts w:cstheme="minorHAnsi"/>
          </w:rPr>
          <w:t xml:space="preserve"> corresponding to the A, C and D wavelength pairs that we measure with the Dobson</w:t>
        </w:r>
      </w:ins>
      <w:r w:rsidR="0026667F">
        <w:rPr>
          <w:rFonts w:cstheme="minorHAnsi"/>
        </w:rPr>
        <w:t xml:space="preserve">. </w:t>
      </w:r>
      <w:r w:rsidR="0026667F">
        <w:rPr>
          <w:rFonts w:cstheme="minorHAnsi"/>
        </w:rPr>
        <w:lastRenderedPageBreak/>
        <w:t xml:space="preserve">Each table goes from left to right giving the values that correspond with 0, 10, 20… 290, </w:t>
      </w:r>
      <w:commentRangeStart w:id="20"/>
      <w:r w:rsidR="0026667F">
        <w:rPr>
          <w:rFonts w:cstheme="minorHAnsi"/>
        </w:rPr>
        <w:t>300</w:t>
      </w:r>
      <w:commentRangeEnd w:id="20"/>
      <w:r w:rsidR="008B49D7">
        <w:rPr>
          <w:rStyle w:val="CommentReference"/>
        </w:rPr>
        <w:commentReference w:id="20"/>
      </w:r>
      <w:ins w:id="21" w:author="Joshua Eveson - BAS" w:date="2021-08-02T13:25:00Z">
        <w:r w:rsidR="004546F7">
          <w:rPr>
            <w:rFonts w:cstheme="minorHAnsi"/>
          </w:rPr>
          <w:t xml:space="preserve"> degrees</w:t>
        </w:r>
      </w:ins>
      <w:r w:rsidR="0026667F">
        <w:rPr>
          <w:rFonts w:cstheme="minorHAnsi"/>
        </w:rPr>
        <w:t xml:space="preserve">. A negative value </w:t>
      </w:r>
      <w:r w:rsidR="0026667F" w:rsidRPr="00713040">
        <w:rPr>
          <w:rFonts w:cstheme="minorHAnsi"/>
          <w:i/>
          <w:iCs/>
        </w:rPr>
        <w:t>does not</w:t>
      </w:r>
      <w:r w:rsidR="0026667F">
        <w:rPr>
          <w:rFonts w:cstheme="minorHAnsi"/>
        </w:rPr>
        <w:t xml:space="preserve"> mean that it </w:t>
      </w:r>
      <w:r w:rsidR="0026667F" w:rsidRPr="00713040">
        <w:rPr>
          <w:rFonts w:cstheme="minorHAnsi"/>
          <w:iCs/>
        </w:rPr>
        <w:t xml:space="preserve">emits </w:t>
      </w:r>
      <w:r w:rsidR="0026667F">
        <w:rPr>
          <w:rFonts w:cstheme="minorHAnsi"/>
        </w:rPr>
        <w:t>light rather than absorbs, only that it absorbs less than the standard that it is compared to during calibration.</w:t>
      </w:r>
    </w:p>
    <w:p w14:paraId="2C6F4C55" w14:textId="181FDCAB" w:rsidR="00BF57CD" w:rsidRPr="00BF57CD" w:rsidRDefault="0026667F" w:rsidP="00BF57CD">
      <w:pPr>
        <w:pStyle w:val="CommentText"/>
        <w:rPr>
          <w:ins w:id="22" w:author="Joshua Eveson - BAS" w:date="2021-08-02T15:25:00Z"/>
          <w:rFonts w:cstheme="minorHAnsi"/>
          <w:sz w:val="22"/>
          <w:szCs w:val="22"/>
          <w:rPrChange w:id="23" w:author="Joshua Eveson - BAS" w:date="2021-08-02T15:26:00Z">
            <w:rPr>
              <w:ins w:id="24" w:author="Joshua Eveson - BAS" w:date="2021-08-02T15:25:00Z"/>
            </w:rPr>
          </w:rPrChange>
        </w:rPr>
      </w:pPr>
      <w:r w:rsidRPr="00BF57CD">
        <w:rPr>
          <w:rFonts w:cstheme="minorHAnsi"/>
          <w:sz w:val="22"/>
          <w:szCs w:val="22"/>
          <w:rPrChange w:id="25" w:author="Joshua Eveson - BAS" w:date="2021-08-02T15:26:00Z">
            <w:rPr/>
          </w:rPrChange>
        </w:rPr>
        <w:t>Whilst our table does not correspond to every single value on our dial, we use the values we are given (in our case, every 10 degrees) and interpolate to get the va</w:t>
      </w:r>
      <w:r w:rsidR="008F4CF1" w:rsidRPr="00BF57CD">
        <w:rPr>
          <w:rFonts w:cstheme="minorHAnsi"/>
          <w:sz w:val="22"/>
          <w:szCs w:val="22"/>
          <w:rPrChange w:id="26" w:author="Joshua Eveson - BAS" w:date="2021-08-02T15:26:00Z">
            <w:rPr/>
          </w:rPrChange>
        </w:rPr>
        <w:t>lues we desire from our table.</w:t>
      </w:r>
      <w:ins w:id="27" w:author="Joshua Eveson - BAS" w:date="2021-08-02T15:25:00Z">
        <w:r w:rsidR="00BF57CD" w:rsidRPr="00BF57CD">
          <w:rPr>
            <w:rFonts w:cstheme="minorHAnsi"/>
            <w:sz w:val="22"/>
            <w:szCs w:val="22"/>
            <w:rPrChange w:id="28" w:author="Joshua Eveson - BAS" w:date="2021-08-02T15:26:00Z">
              <w:rPr/>
            </w:rPrChange>
          </w:rPr>
          <w:t xml:space="preserve"> (</w:t>
        </w:r>
      </w:ins>
      <w:ins w:id="29" w:author="Joshua Eveson - BAS" w:date="2021-08-02T15:27:00Z">
        <w:r w:rsidR="008B11C1">
          <w:rPr>
            <w:rFonts w:cstheme="minorHAnsi"/>
            <w:sz w:val="22"/>
            <w:szCs w:val="22"/>
          </w:rPr>
          <w:t>I</w:t>
        </w:r>
      </w:ins>
      <w:ins w:id="30" w:author="Joshua Eveson - BAS" w:date="2021-08-02T15:25:00Z">
        <w:r w:rsidR="00BF57CD" w:rsidRPr="00BF57CD">
          <w:rPr>
            <w:rFonts w:cstheme="minorHAnsi"/>
            <w:sz w:val="22"/>
            <w:szCs w:val="22"/>
            <w:rPrChange w:id="31" w:author="Joshua Eveson - BAS" w:date="2021-08-02T15:26:00Z">
              <w:rPr/>
            </w:rPrChange>
          </w:rPr>
          <w:t>nterpolation only works if the absorption layer is deposited sufficiently smoothly for the absorption to be slowly varying.  If it should vary more rapidly the lookup table would need to be at higher resolution</w:t>
        </w:r>
        <w:r w:rsidR="00BF57CD" w:rsidRPr="00BF57CD">
          <w:rPr>
            <w:rFonts w:cstheme="minorHAnsi"/>
            <w:sz w:val="22"/>
            <w:szCs w:val="22"/>
            <w:rPrChange w:id="32" w:author="Joshua Eveson - BAS" w:date="2021-08-02T15:26:00Z">
              <w:rPr/>
            </w:rPrChange>
          </w:rPr>
          <w:t>)</w:t>
        </w:r>
      </w:ins>
    </w:p>
    <w:p w14:paraId="28E4248D" w14:textId="44D024A2" w:rsidR="0026667F" w:rsidRDefault="00E27C86" w:rsidP="00D44036">
      <w:del w:id="33" w:author="Joshua Eveson - BAS" w:date="2021-08-02T15:24:00Z">
        <w:r w:rsidRPr="00BF57CD" w:rsidDel="007C21EA">
          <w:rPr>
            <w:rFonts w:cstheme="minorHAnsi"/>
            <w:rPrChange w:id="34" w:author="Joshua Eveson - BAS" w:date="2021-08-02T15:26:00Z">
              <w:rPr/>
            </w:rPrChange>
          </w:rPr>
          <w:delText>*</w:delText>
        </w:r>
      </w:del>
      <w:r w:rsidR="008F4CF1" w:rsidRPr="00BF57CD">
        <w:rPr>
          <w:rFonts w:cstheme="minorHAnsi"/>
          <w:rPrChange w:id="35" w:author="Joshua Eveson - BAS" w:date="2021-08-02T15:26:00Z">
            <w:rPr/>
          </w:rPrChange>
        </w:rPr>
        <w:t xml:space="preserve"> For example, say we have a dial value of 41.2 while measuring the A wavelength</w:t>
      </w:r>
      <w:r w:rsidR="008F4CF1">
        <w:t xml:space="preserve"> pair. Our dial reading is between the values for 40 (0.016 in the table) and 50 (0.098)</w:t>
      </w:r>
      <w:r w:rsidR="003E1008">
        <w:t>. U</w:t>
      </w:r>
      <w:r w:rsidR="008F4CF1">
        <w:t>sing the interpolation formula:</w:t>
      </w:r>
    </w:p>
    <w:p w14:paraId="58C3D466" w14:textId="42CAB07E" w:rsidR="008F4CF1" w:rsidRDefault="008F4CF1" w:rsidP="00D44036">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en>
          </m:f>
        </m:oMath>
      </m:oMathPara>
    </w:p>
    <w:p w14:paraId="50F7AE8B" w14:textId="46B774C2" w:rsidR="008F4CF1" w:rsidRDefault="003E1008" w:rsidP="00D44036">
      <w:pPr>
        <w:rPr>
          <w:rFonts w:eastAsiaTheme="minorEastAsia"/>
        </w:rPr>
      </w:pPr>
      <w:r>
        <w:rPr>
          <w:rFonts w:eastAsiaTheme="minorEastAsia"/>
        </w:rPr>
        <w:t>With</w:t>
      </w:r>
      <w:r w:rsidR="008F4CF1">
        <w:rPr>
          <w:rFonts w:eastAsiaTheme="minorEastAsia"/>
        </w:rPr>
        <w:t xml:space="preserve"> 40, 41.2, 50 as x</w:t>
      </w:r>
      <w:r w:rsidR="008F4CF1">
        <w:rPr>
          <w:rFonts w:eastAsiaTheme="minorEastAsia"/>
          <w:vertAlign w:val="subscript"/>
        </w:rPr>
        <w:t>1</w:t>
      </w:r>
      <w:r w:rsidR="008F4CF1">
        <w:rPr>
          <w:rFonts w:eastAsiaTheme="minorEastAsia"/>
        </w:rPr>
        <w:t>, x, x</w:t>
      </w:r>
      <w:r w:rsidR="008F4CF1">
        <w:rPr>
          <w:rFonts w:eastAsiaTheme="minorEastAsia"/>
          <w:vertAlign w:val="subscript"/>
        </w:rPr>
        <w:t>2</w:t>
      </w:r>
      <w:r w:rsidR="008F4CF1">
        <w:rPr>
          <w:rFonts w:eastAsiaTheme="minorEastAsia"/>
        </w:rPr>
        <w:t xml:space="preserve"> respectively and 0.016 and 0.098 as y</w:t>
      </w:r>
      <w:r w:rsidR="008F4CF1">
        <w:rPr>
          <w:rFonts w:eastAsiaTheme="minorEastAsia"/>
          <w:vertAlign w:val="subscript"/>
        </w:rPr>
        <w:t xml:space="preserve">1 </w:t>
      </w:r>
      <w:r w:rsidR="008F4CF1">
        <w:rPr>
          <w:rFonts w:eastAsiaTheme="minorEastAsia"/>
        </w:rPr>
        <w:t>and y</w:t>
      </w:r>
      <w:r w:rsidR="008F4CF1">
        <w:rPr>
          <w:rFonts w:eastAsiaTheme="minorEastAsia"/>
          <w:vertAlign w:val="subscript"/>
        </w:rPr>
        <w:t>2</w:t>
      </w:r>
      <w:r w:rsidR="008F4CF1">
        <w:rPr>
          <w:rFonts w:eastAsiaTheme="minorEastAsia"/>
        </w:rPr>
        <w:t xml:space="preserve">, we get a value of </w:t>
      </w:r>
      <w:r w:rsidR="00DF0D52">
        <w:rPr>
          <w:rFonts w:eastAsiaTheme="minorEastAsia"/>
        </w:rPr>
        <w:t xml:space="preserve">0.026 (to 2d.p.). In this way we can obtain values for any dial </w:t>
      </w:r>
      <w:commentRangeStart w:id="36"/>
      <w:commentRangeStart w:id="37"/>
      <w:r w:rsidR="00DF0D52">
        <w:rPr>
          <w:rFonts w:eastAsiaTheme="minorEastAsia"/>
        </w:rPr>
        <w:t>reading</w:t>
      </w:r>
      <w:commentRangeEnd w:id="36"/>
      <w:r w:rsidR="00EC2979">
        <w:rPr>
          <w:rStyle w:val="CommentReference"/>
        </w:rPr>
        <w:commentReference w:id="36"/>
      </w:r>
      <w:commentRangeEnd w:id="37"/>
      <w:r w:rsidR="00422542">
        <w:rPr>
          <w:rStyle w:val="CommentReference"/>
        </w:rPr>
        <w:commentReference w:id="37"/>
      </w:r>
      <w:r w:rsidR="00DF0D52">
        <w:rPr>
          <w:rFonts w:eastAsiaTheme="minorEastAsia"/>
        </w:rPr>
        <w:t xml:space="preserve">. </w:t>
      </w:r>
    </w:p>
    <w:p w14:paraId="3DBB19DE" w14:textId="66720091" w:rsidR="00DF0D52" w:rsidRDefault="00CC1FFE" w:rsidP="00D44036">
      <w:pPr>
        <w:rPr>
          <w:rFonts w:eastAsiaTheme="minorEastAsia"/>
        </w:rPr>
      </w:pPr>
      <w:r>
        <w:rPr>
          <w:rFonts w:eastAsiaTheme="minorEastAsia"/>
        </w:rPr>
        <w:t xml:space="preserve">So, is this then our N-value? </w:t>
      </w:r>
      <w:r w:rsidR="001C0DE8">
        <w:rPr>
          <w:rFonts w:eastAsiaTheme="minorEastAsia"/>
        </w:rPr>
        <w:t xml:space="preserve">Nearly, but </w:t>
      </w:r>
      <w:r w:rsidR="0087696E">
        <w:rPr>
          <w:rFonts w:eastAsiaTheme="minorEastAsia"/>
        </w:rPr>
        <w:t xml:space="preserve">not quite. </w:t>
      </w:r>
      <w:r w:rsidR="00D65A9F">
        <w:rPr>
          <w:rFonts w:eastAsiaTheme="minorEastAsia"/>
        </w:rPr>
        <w:t>If the instrument had just been sent for calibration, then yes</w:t>
      </w:r>
      <w:r w:rsidR="00831C8F">
        <w:rPr>
          <w:rFonts w:eastAsiaTheme="minorEastAsia"/>
        </w:rPr>
        <w:t xml:space="preserve">, this table would give us our N value. However, for our Antarctic instruments, the travel time is long </w:t>
      </w:r>
      <w:proofErr w:type="gramStart"/>
      <w:r w:rsidR="00831C8F">
        <w:rPr>
          <w:rFonts w:eastAsiaTheme="minorEastAsia"/>
        </w:rPr>
        <w:t>enough</w:t>
      </w:r>
      <w:proofErr w:type="gramEnd"/>
      <w:r w:rsidR="00831C8F">
        <w:rPr>
          <w:rFonts w:eastAsiaTheme="minorEastAsia"/>
        </w:rPr>
        <w:t xml:space="preserve"> and the instrument is exposed to such a range of temperatures and pressures,</w:t>
      </w:r>
      <w:r w:rsidR="003F43B6">
        <w:rPr>
          <w:rFonts w:eastAsiaTheme="minorEastAsia"/>
        </w:rPr>
        <w:t xml:space="preserve"> as it travels across hemispheres</w:t>
      </w:r>
      <w:r w:rsidR="00831C8F">
        <w:rPr>
          <w:rFonts w:eastAsiaTheme="minorEastAsia"/>
        </w:rPr>
        <w:t xml:space="preserve"> that we assume the instrument </w:t>
      </w:r>
      <w:r w:rsidR="003970FB">
        <w:rPr>
          <w:rFonts w:eastAsiaTheme="minorEastAsia"/>
        </w:rPr>
        <w:t>will</w:t>
      </w:r>
      <w:r w:rsidR="00831C8F">
        <w:rPr>
          <w:rFonts w:eastAsiaTheme="minorEastAsia"/>
        </w:rPr>
        <w:t xml:space="preserve"> fall </w:t>
      </w:r>
      <w:r w:rsidR="00C50FEA">
        <w:rPr>
          <w:rFonts w:eastAsiaTheme="minorEastAsia"/>
        </w:rPr>
        <w:t xml:space="preserve">out of calibration slightly. </w:t>
      </w:r>
      <w:r w:rsidR="003F43B6">
        <w:rPr>
          <w:rFonts w:eastAsiaTheme="minorEastAsia"/>
        </w:rPr>
        <w:t>From the previous chapter, N is defined as:</w:t>
      </w:r>
    </w:p>
    <w:p w14:paraId="501995FA" w14:textId="451680CB" w:rsidR="003F43B6" w:rsidRPr="00BC2DC9" w:rsidRDefault="00CC1FFE" w:rsidP="0068522D">
      <w:pPr>
        <w:jc w:val="center"/>
        <w:rPr>
          <w:rFonts w:eastAsiaTheme="minorEastAsia"/>
          <w:iCs/>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-L=</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Cs/>
                    </w:rPr>
                  </m:ctrlPr>
                </m:dPr>
                <m:e>
                  <m:f>
                    <m:fPr>
                      <m:ctrlPr>
                        <w:rPr>
                          <w:rFonts w:ascii="Cambria Math" w:hAnsi="Cambria Math"/>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den>
                  </m:f>
                </m:e>
              </m:d>
            </m:e>
          </m:func>
          <m:r>
            <m:rPr>
              <m:sty m:val="p"/>
            </m:rPr>
            <w:rPr>
              <w:rFonts w:ascii="Cambria Math" w:hAnsi="Cambria Math"/>
            </w:rPr>
            <m:t xml:space="preserve"> – log</m:t>
          </m:r>
          <m:d>
            <m:dPr>
              <m:ctrlPr>
                <w:rPr>
                  <w:rFonts w:ascii="Cambria Math" w:hAnsi="Cambria Math"/>
                  <w:iCs/>
                </w:rPr>
              </m:ctrlPr>
            </m:dPr>
            <m:e>
              <m:f>
                <m:fPr>
                  <m:ctrlPr>
                    <w:rPr>
                      <w:rFonts w:ascii="Cambria Math" w:hAnsi="Cambria Math"/>
                      <w:iCs/>
                    </w:rPr>
                  </m:ctrlPr>
                </m:fPr>
                <m:num>
                  <m:r>
                    <w:rPr>
                      <w:rFonts w:ascii="Cambria Math" w:hAnsi="Cambria Math"/>
                    </w:rPr>
                    <m:t>I</m:t>
                  </m:r>
                </m:num>
                <m:den>
                  <m:r>
                    <w:rPr>
                      <w:rFonts w:ascii="Cambria Math" w:hAnsi="Cambria Math"/>
                    </w:rPr>
                    <m:t>I'</m:t>
                  </m:r>
                </m:den>
              </m:f>
            </m:e>
          </m:d>
        </m:oMath>
      </m:oMathPara>
    </w:p>
    <w:p w14:paraId="2268FEEC" w14:textId="69FF449C" w:rsidR="005352DD" w:rsidRDefault="006C5164" w:rsidP="00BC2DC9">
      <w:pPr>
        <w:rPr>
          <w:rFonts w:eastAsiaTheme="minorEastAsia"/>
          <w:iCs/>
        </w:rPr>
      </w:pPr>
      <w:commentRangeStart w:id="38"/>
      <w:commentRangeStart w:id="39"/>
      <w:r>
        <w:rPr>
          <w:rFonts w:eastAsiaTheme="minorEastAsia"/>
          <w:iCs/>
        </w:rPr>
        <w:t>L</w:t>
      </w:r>
      <w:r>
        <w:rPr>
          <w:rFonts w:eastAsiaTheme="minorEastAsia"/>
          <w:iCs/>
          <w:vertAlign w:val="subscript"/>
        </w:rPr>
        <w:t>0</w:t>
      </w:r>
      <w:commentRangeEnd w:id="38"/>
      <w:r w:rsidR="000965CC">
        <w:rPr>
          <w:rStyle w:val="CommentReference"/>
        </w:rPr>
        <w:commentReference w:id="38"/>
      </w:r>
      <w:commentRangeEnd w:id="39"/>
      <w:r w:rsidR="003426AB">
        <w:rPr>
          <w:rStyle w:val="CommentReference"/>
        </w:rPr>
        <w:commentReference w:id="39"/>
      </w:r>
      <w:r>
        <w:rPr>
          <w:rFonts w:eastAsiaTheme="minorEastAsia"/>
          <w:iCs/>
        </w:rPr>
        <w:t xml:space="preserve"> is assumed to be a constant</w:t>
      </w:r>
      <w:r w:rsidR="00481D32">
        <w:rPr>
          <w:rFonts w:eastAsiaTheme="minorEastAsia"/>
          <w:iCs/>
        </w:rPr>
        <w:t xml:space="preserve"> and </w:t>
      </w:r>
      <w:r w:rsidR="00B31E57">
        <w:rPr>
          <w:rFonts w:eastAsiaTheme="minorEastAsia"/>
          <w:iCs/>
        </w:rPr>
        <w:t xml:space="preserve">is defined as what the Dobson would measure </w:t>
      </w:r>
      <w:r w:rsidR="0004650E">
        <w:rPr>
          <w:rFonts w:eastAsiaTheme="minorEastAsia"/>
          <w:iCs/>
        </w:rPr>
        <w:t>outside the Earth’s atmosphere</w:t>
      </w:r>
      <w:r w:rsidR="00221109">
        <w:rPr>
          <w:rFonts w:eastAsiaTheme="minorEastAsia"/>
          <w:iCs/>
        </w:rPr>
        <w:t>, for this reason it is sometimes referred to as the “Extra Terrestrial Constant”</w:t>
      </w:r>
      <w:r w:rsidR="0004650E">
        <w:rPr>
          <w:rFonts w:eastAsiaTheme="minorEastAsia"/>
          <w:iCs/>
        </w:rPr>
        <w:t>.</w:t>
      </w:r>
      <w:r w:rsidR="00A352FD">
        <w:rPr>
          <w:rFonts w:eastAsiaTheme="minorEastAsia"/>
          <w:iCs/>
        </w:rPr>
        <w:t xml:space="preserve"> </w:t>
      </w:r>
      <w:r w:rsidR="003E1118">
        <w:rPr>
          <w:rFonts w:eastAsiaTheme="minorEastAsia"/>
          <w:iCs/>
        </w:rPr>
        <w:t>If we had a perfect instrument, we would not need to muddy the waters further</w:t>
      </w:r>
      <w:r w:rsidR="000C0DFC">
        <w:rPr>
          <w:rFonts w:eastAsiaTheme="minorEastAsia"/>
          <w:iCs/>
        </w:rPr>
        <w:t xml:space="preserve">; however, what the Dobson would measure outside the Earth’s atmosphere would of course </w:t>
      </w:r>
      <w:r w:rsidR="005A2F26">
        <w:rPr>
          <w:rFonts w:eastAsiaTheme="minorEastAsia"/>
          <w:iCs/>
        </w:rPr>
        <w:t xml:space="preserve">differ slightly from the real </w:t>
      </w:r>
      <w:r w:rsidR="005352DD">
        <w:rPr>
          <w:rFonts w:eastAsiaTheme="minorEastAsia"/>
          <w:iCs/>
        </w:rPr>
        <w:t xml:space="preserve">value </w:t>
      </w:r>
      <w:r w:rsidR="005A2F26">
        <w:rPr>
          <w:rFonts w:eastAsiaTheme="minorEastAsia"/>
          <w:iCs/>
        </w:rPr>
        <w:t xml:space="preserve">by a </w:t>
      </w:r>
      <w:r w:rsidR="005352DD">
        <w:rPr>
          <w:rFonts w:eastAsiaTheme="minorEastAsia"/>
          <w:iCs/>
        </w:rPr>
        <w:t xml:space="preserve">small </w:t>
      </w:r>
      <w:r w:rsidR="005A2F26">
        <w:rPr>
          <w:rFonts w:eastAsiaTheme="minorEastAsia"/>
          <w:iCs/>
        </w:rPr>
        <w:t>factor “k”, which we will call the instrument constant</w:t>
      </w:r>
      <w:r w:rsidR="005352DD">
        <w:rPr>
          <w:rFonts w:eastAsiaTheme="minorEastAsia"/>
          <w:iCs/>
        </w:rPr>
        <w:t>. Let us redefine L</w:t>
      </w:r>
      <w:r w:rsidR="005352DD">
        <w:rPr>
          <w:rFonts w:eastAsiaTheme="minorEastAsia"/>
          <w:iCs/>
          <w:vertAlign w:val="subscript"/>
        </w:rPr>
        <w:t>0</w:t>
      </w:r>
      <w:r w:rsidR="005352DD">
        <w:rPr>
          <w:rFonts w:eastAsiaTheme="minorEastAsia"/>
          <w:iCs/>
        </w:rPr>
        <w:t xml:space="preserve"> slightly with this in mind:</w:t>
      </w:r>
    </w:p>
    <w:p w14:paraId="715C6883" w14:textId="4D0669E4" w:rsidR="005352DD" w:rsidRPr="00366149" w:rsidRDefault="00D131E8" w:rsidP="00BC2DC9">
      <w:pPr>
        <w:rPr>
          <w:rFonts w:eastAsiaTheme="minorEastAsia"/>
          <w:iCs/>
        </w:rPr>
      </w:pPr>
      <m:oMathPara>
        <m:oMathParaPr>
          <m:jc m:val="center"/>
        </m:oMathParaPr>
        <m:oMath>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 xml:space="preserve">= </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Cs/>
                    </w:rPr>
                  </m:ctrlPr>
                </m:dPr>
                <m:e>
                  <m:f>
                    <m:fPr>
                      <m:ctrlPr>
                        <w:rPr>
                          <w:rFonts w:ascii="Cambria Math" w:hAnsi="Cambria Math"/>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den>
                  </m:f>
                </m:e>
              </m:d>
            </m:e>
          </m:func>
          <m:r>
            <m:rPr>
              <m:sty m:val="p"/>
            </m:rPr>
            <w:rPr>
              <w:rFonts w:ascii="Cambria Math" w:hAnsi="Cambria Math"/>
            </w:rPr>
            <m:t xml:space="preserve"> +k</m:t>
          </m:r>
        </m:oMath>
      </m:oMathPara>
    </w:p>
    <w:p w14:paraId="0B57B9C0" w14:textId="27839F4A" w:rsidR="00BC2DC9" w:rsidRPr="00C060F1" w:rsidRDefault="0044748C" w:rsidP="00C060F1">
      <w:pPr>
        <w:rPr>
          <w:rFonts w:eastAsiaTheme="minorEastAsia"/>
          <w:iCs/>
        </w:rPr>
      </w:pPr>
      <w:commentRangeStart w:id="40"/>
      <w:commentRangeStart w:id="41"/>
      <w:del w:id="42" w:author="Joshua Eveson - BAS" w:date="2021-08-02T13:27:00Z">
        <w:r w:rsidDel="002418A9">
          <w:rPr>
            <w:rFonts w:eastAsiaTheme="minorEastAsia"/>
            <w:iCs/>
          </w:rPr>
          <w:delText xml:space="preserve">This value </w:delText>
        </w:r>
        <w:commentRangeEnd w:id="40"/>
        <w:r w:rsidR="00F95571" w:rsidDel="002418A9">
          <w:rPr>
            <w:rStyle w:val="CommentReference"/>
          </w:rPr>
          <w:commentReference w:id="40"/>
        </w:r>
        <w:commentRangeEnd w:id="41"/>
        <w:r w:rsidR="002418A9" w:rsidDel="002418A9">
          <w:rPr>
            <w:rStyle w:val="CommentReference"/>
          </w:rPr>
          <w:commentReference w:id="41"/>
        </w:r>
        <w:r w:rsidDel="002418A9">
          <w:rPr>
            <w:rFonts w:eastAsiaTheme="minorEastAsia"/>
            <w:iCs/>
          </w:rPr>
          <w:delText>is</w:delText>
        </w:r>
      </w:del>
      <w:ins w:id="43" w:author="Joshua Eveson - BAS" w:date="2021-08-02T13:27:00Z">
        <w:r w:rsidR="002418A9">
          <w:rPr>
            <w:rFonts w:eastAsiaTheme="minorEastAsia"/>
            <w:iCs/>
          </w:rPr>
          <w:t>The value of L</w:t>
        </w:r>
        <w:r w:rsidR="002418A9">
          <w:rPr>
            <w:rFonts w:eastAsiaTheme="minorEastAsia"/>
            <w:iCs/>
            <w:vertAlign w:val="subscript"/>
          </w:rPr>
          <w:t>0</w:t>
        </w:r>
        <w:r w:rsidR="002418A9">
          <w:rPr>
            <w:rFonts w:eastAsiaTheme="minorEastAsia"/>
            <w:iCs/>
          </w:rPr>
          <w:t xml:space="preserve"> is</w:t>
        </w:r>
      </w:ins>
      <w:r>
        <w:rPr>
          <w:rFonts w:eastAsiaTheme="minorEastAsia"/>
          <w:iCs/>
        </w:rPr>
        <w:t xml:space="preserve"> fixed during calibration</w:t>
      </w:r>
      <w:r w:rsidR="00E042F8">
        <w:rPr>
          <w:rFonts w:eastAsiaTheme="minorEastAsia"/>
          <w:iCs/>
        </w:rPr>
        <w:t xml:space="preserve"> for each instrument – but it will drift with time. This could be due to the </w:t>
      </w:r>
      <w:r w:rsidR="002E358E">
        <w:rPr>
          <w:rFonts w:eastAsiaTheme="minorEastAsia"/>
          <w:iCs/>
        </w:rPr>
        <w:t xml:space="preserve">slow and subtle changes in the instrument </w:t>
      </w:r>
      <w:r w:rsidR="008E772C">
        <w:rPr>
          <w:rFonts w:eastAsiaTheme="minorEastAsia"/>
          <w:iCs/>
        </w:rPr>
        <w:t xml:space="preserve">or even through changes in the solar cycle affecting the ratio of the wavelengths slightly. </w:t>
      </w:r>
      <w:r w:rsidR="00C060F1">
        <w:rPr>
          <w:rFonts w:eastAsiaTheme="minorEastAsia"/>
          <w:iCs/>
        </w:rPr>
        <w:t xml:space="preserve">Either way, our value of </w:t>
      </w:r>
      <w:commentRangeStart w:id="44"/>
      <w:r w:rsidR="00C060F1">
        <w:rPr>
          <w:rFonts w:eastAsiaTheme="minorEastAsia"/>
          <w:iCs/>
        </w:rPr>
        <w:t>L</w:t>
      </w:r>
      <w:r w:rsidR="00C060F1">
        <w:rPr>
          <w:rFonts w:eastAsiaTheme="minorEastAsia"/>
          <w:iCs/>
          <w:vertAlign w:val="subscript"/>
        </w:rPr>
        <w:t>0</w:t>
      </w:r>
      <w:commentRangeEnd w:id="44"/>
      <w:r w:rsidR="004A1BF9">
        <w:rPr>
          <w:rStyle w:val="CommentReference"/>
        </w:rPr>
        <w:commentReference w:id="44"/>
      </w:r>
      <w:r w:rsidR="00C060F1">
        <w:rPr>
          <w:rFonts w:eastAsiaTheme="minorEastAsia"/>
          <w:iCs/>
          <w:vertAlign w:val="subscript"/>
        </w:rPr>
        <w:t xml:space="preserve"> </w:t>
      </w:r>
      <w:ins w:id="45" w:author="Joshua Eveson - BAS" w:date="2021-08-02T15:28:00Z">
        <w:r w:rsidR="00A757AC">
          <w:rPr>
            <w:rFonts w:eastAsiaTheme="minorEastAsia"/>
            <w:iCs/>
          </w:rPr>
          <w:t xml:space="preserve">from the calibration </w:t>
        </w:r>
      </w:ins>
      <w:r w:rsidR="00C060F1">
        <w:rPr>
          <w:rFonts w:eastAsiaTheme="minorEastAsia"/>
          <w:iCs/>
        </w:rPr>
        <w:t>will become inaccurate with time</w:t>
      </w:r>
      <w:ins w:id="46" w:author="Joshua Eveson - BAS" w:date="2021-08-02T15:28:00Z">
        <w:r w:rsidR="00A757AC">
          <w:rPr>
            <w:rFonts w:eastAsiaTheme="minorEastAsia"/>
            <w:iCs/>
          </w:rPr>
          <w:t xml:space="preserve"> and have an error associated with it</w:t>
        </w:r>
      </w:ins>
      <w:del w:id="47" w:author="Joshua Eveson - BAS" w:date="2021-08-02T15:28:00Z">
        <w:r w:rsidR="00C060F1" w:rsidDel="00A757AC">
          <w:rPr>
            <w:rFonts w:eastAsiaTheme="minorEastAsia"/>
            <w:iCs/>
          </w:rPr>
          <w:delText xml:space="preserve">, and the original value </w:delText>
        </w:r>
      </w:del>
      <w:del w:id="48" w:author="Joshua Eveson - BAS" w:date="2021-08-02T15:27:00Z">
        <w:r w:rsidR="00150162" w:rsidDel="00EA57FF">
          <w:rPr>
            <w:rFonts w:eastAsiaTheme="minorEastAsia"/>
            <w:iCs/>
          </w:rPr>
          <w:delText xml:space="preserve">used </w:delText>
        </w:r>
      </w:del>
      <w:del w:id="49" w:author="Joshua Eveson - BAS" w:date="2021-08-02T15:28:00Z">
        <w:r w:rsidR="00150162" w:rsidDel="00A757AC">
          <w:rPr>
            <w:rFonts w:eastAsiaTheme="minorEastAsia"/>
            <w:iCs/>
          </w:rPr>
          <w:delText>will have some error in it</w:delText>
        </w:r>
      </w:del>
      <w:r w:rsidR="00150162">
        <w:rPr>
          <w:rFonts w:eastAsiaTheme="minorEastAsia"/>
          <w:iCs/>
        </w:rPr>
        <w:t>. We must then redefine N slightly:</w:t>
      </w:r>
    </w:p>
    <w:p w14:paraId="4741FF10" w14:textId="31CC898F" w:rsidR="00CC1FFE" w:rsidRPr="0068522D" w:rsidRDefault="003F43B6" w:rsidP="003424FA">
      <w:pPr>
        <w:ind w:left="720" w:firstLine="720"/>
        <w:jc w:val="center"/>
        <w:rPr>
          <w:rFonts w:eastAsiaTheme="minorEastAsia"/>
        </w:rPr>
      </w:pPr>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0</m:t>
            </m:r>
          </m:sub>
          <m:sup>
            <m:r>
              <w:rPr>
                <w:rFonts w:ascii="Cambria Math" w:eastAsiaTheme="minorEastAsia" w:hAnsi="Cambria Math"/>
              </w:rPr>
              <m:t>*</m:t>
            </m:r>
          </m:sup>
        </m:sSubSup>
        <m:r>
          <w:rPr>
            <w:rFonts w:ascii="Cambria Math" w:eastAsiaTheme="minorEastAsia" w:hAnsi="Cambria Math"/>
          </w:rPr>
          <m:t>+S)-L</m:t>
        </m:r>
      </m:oMath>
      <w:r w:rsidR="0068522D">
        <w:rPr>
          <w:rFonts w:eastAsiaTheme="minorEastAsia"/>
        </w:rPr>
        <w:t xml:space="preserve"> </w:t>
      </w:r>
      <w:r w:rsidR="009402F5">
        <w:rPr>
          <w:rFonts w:eastAsiaTheme="minorEastAsia"/>
        </w:rPr>
        <w:tab/>
      </w:r>
      <w:r w:rsidR="003424FA">
        <w:rPr>
          <w:rFonts w:eastAsiaTheme="minorEastAsia"/>
        </w:rPr>
        <w:tab/>
      </w:r>
      <w:r w:rsidR="0068522D">
        <w:rPr>
          <w:rFonts w:eastAsiaTheme="minorEastAsia"/>
        </w:rPr>
        <w:t>[1]</w:t>
      </w:r>
    </w:p>
    <w:p w14:paraId="0832164A" w14:textId="3C1CF5DA" w:rsidR="00A604D3" w:rsidRDefault="00B373F4" w:rsidP="00D44036">
      <w:r>
        <w:t>Where L</w:t>
      </w:r>
      <w:r>
        <w:rPr>
          <w:vertAlign w:val="subscript"/>
        </w:rPr>
        <w:t>0</w:t>
      </w:r>
      <w:r>
        <w:rPr>
          <w:vertAlign w:val="superscript"/>
        </w:rPr>
        <w:t>*</w:t>
      </w:r>
      <w:r>
        <w:t xml:space="preserve"> is the estimated value of L</w:t>
      </w:r>
      <w:r>
        <w:rPr>
          <w:vertAlign w:val="subscript"/>
        </w:rPr>
        <w:t>0</w:t>
      </w:r>
      <w:r>
        <w:t xml:space="preserve"> and S is </w:t>
      </w:r>
      <w:r w:rsidR="00B83DF8">
        <w:t>the error in L</w:t>
      </w:r>
      <w:r w:rsidR="00B83DF8">
        <w:rPr>
          <w:vertAlign w:val="subscript"/>
        </w:rPr>
        <w:t>0</w:t>
      </w:r>
      <w:r w:rsidR="00B83DF8">
        <w:rPr>
          <w:vertAlign w:val="superscript"/>
        </w:rPr>
        <w:t>*</w:t>
      </w:r>
      <w:r>
        <w:t xml:space="preserve">. </w:t>
      </w:r>
      <w:r w:rsidR="00EA22E1">
        <w:t xml:space="preserve">We can simplify this a little </w:t>
      </w:r>
      <w:r w:rsidR="00E96E81">
        <w:t>(</w:t>
      </w:r>
      <w:r w:rsidR="00555039">
        <w:t>and</w:t>
      </w:r>
      <w:r w:rsidR="00E96E81">
        <w:t xml:space="preserve"> </w:t>
      </w:r>
      <w:r w:rsidR="002350A6">
        <w:t xml:space="preserve">to </w:t>
      </w:r>
      <w:r w:rsidR="00C33EF8">
        <w:t>save us from referring to several different L’s</w:t>
      </w:r>
      <w:r w:rsidR="00E96E81">
        <w:t>)</w:t>
      </w:r>
      <w:r w:rsidR="00C33EF8">
        <w:t xml:space="preserve"> </w:t>
      </w:r>
      <w:r w:rsidR="00E96E81">
        <w:t xml:space="preserve">to </w:t>
      </w:r>
      <w:r w:rsidR="002350A6">
        <w:t>become:</w:t>
      </w:r>
    </w:p>
    <w:p w14:paraId="4F2D5C3D" w14:textId="20FF56E5" w:rsidR="002350A6" w:rsidRDefault="002350A6" w:rsidP="002350A6">
      <w:pP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+S</m:t>
          </m:r>
        </m:oMath>
      </m:oMathPara>
    </w:p>
    <w:p w14:paraId="31048406" w14:textId="5C6E09ED" w:rsidR="00634BFA" w:rsidRDefault="009B7C38" w:rsidP="00D44036">
      <w:r>
        <w:t>All this really means is that we assume our value</w:t>
      </w:r>
      <w:ins w:id="50" w:author="Joshua Eveson - BAS" w:date="2021-08-02T15:11:00Z">
        <w:r w:rsidR="00956154">
          <w:t>s</w:t>
        </w:r>
      </w:ins>
      <w:ins w:id="51" w:author="Joshua Eveson - BAS" w:date="2021-08-02T15:10:00Z">
        <w:r w:rsidR="000242A8">
          <w:t xml:space="preserve"> </w:t>
        </w:r>
      </w:ins>
      <w:del w:id="52" w:author="Joshua Eveson - BAS" w:date="2021-08-02T15:10:00Z">
        <w:r w:rsidDel="000242A8">
          <w:delText xml:space="preserve"> </w:delText>
        </w:r>
      </w:del>
      <w:r>
        <w:t>o</w:t>
      </w:r>
      <w:commentRangeStart w:id="53"/>
      <w:commentRangeStart w:id="54"/>
      <w:r>
        <w:t>f N</w:t>
      </w:r>
      <w:ins w:id="55" w:author="Joshua Eveson - BAS" w:date="2021-08-02T15:15:00Z">
        <w:r w:rsidR="008A33C2">
          <w:t>*</w:t>
        </w:r>
      </w:ins>
      <w:r w:rsidR="00110192">
        <w:t xml:space="preserve"> </w:t>
      </w:r>
      <w:commentRangeEnd w:id="53"/>
      <w:r w:rsidR="007E3AB8">
        <w:rPr>
          <w:rStyle w:val="CommentReference"/>
        </w:rPr>
        <w:commentReference w:id="53"/>
      </w:r>
      <w:commentRangeEnd w:id="54"/>
      <w:r w:rsidR="00B20F9C">
        <w:rPr>
          <w:rStyle w:val="CommentReference"/>
        </w:rPr>
        <w:commentReference w:id="54"/>
      </w:r>
      <w:r w:rsidR="00110192">
        <w:t>from</w:t>
      </w:r>
      <w:ins w:id="56" w:author="Joshua Eveson - BAS" w:date="2021-08-02T15:10:00Z">
        <w:r w:rsidR="000242A8">
          <w:t xml:space="preserve"> each of</w:t>
        </w:r>
      </w:ins>
      <w:r w:rsidR="00110192">
        <w:t xml:space="preserve"> the </w:t>
      </w:r>
      <w:commentRangeStart w:id="57"/>
      <w:commentRangeStart w:id="58"/>
      <w:r w:rsidR="00110192">
        <w:t xml:space="preserve">R-to-N </w:t>
      </w:r>
      <w:commentRangeEnd w:id="57"/>
      <w:r w:rsidR="003D0A6C">
        <w:rPr>
          <w:rStyle w:val="CommentReference"/>
        </w:rPr>
        <w:commentReference w:id="57"/>
      </w:r>
      <w:commentRangeEnd w:id="58"/>
      <w:r w:rsidR="00B82445">
        <w:rPr>
          <w:rStyle w:val="CommentReference"/>
        </w:rPr>
        <w:commentReference w:id="58"/>
      </w:r>
      <w:r w:rsidR="00110192">
        <w:t>Table</w:t>
      </w:r>
      <w:ins w:id="59" w:author="Joshua Eveson - BAS" w:date="2021-08-02T15:10:00Z">
        <w:r w:rsidR="000242A8">
          <w:t>s (</w:t>
        </w:r>
      </w:ins>
      <w:proofErr w:type="gramStart"/>
      <w:ins w:id="60" w:author="Joshua Eveson - BAS" w:date="2021-08-02T15:11:00Z">
        <w:r w:rsidR="00956154">
          <w:t>recall  there</w:t>
        </w:r>
        <w:proofErr w:type="gramEnd"/>
        <w:r w:rsidR="00956154">
          <w:t xml:space="preserve"> is a table </w:t>
        </w:r>
        <w:r w:rsidR="000242A8">
          <w:t xml:space="preserve">for </w:t>
        </w:r>
        <w:r w:rsidR="00956154">
          <w:t>each wavelength)</w:t>
        </w:r>
      </w:ins>
      <w:r>
        <w:t xml:space="preserve"> needs a correction facto</w:t>
      </w:r>
      <w:ins w:id="61" w:author="Joshua Eveson - BAS" w:date="2021-08-02T15:10:00Z">
        <w:r w:rsidR="000242A8">
          <w:t>r</w:t>
        </w:r>
      </w:ins>
      <w:del w:id="62" w:author="Joshua Eveson - BAS" w:date="2021-08-02T15:10:00Z">
        <w:r w:rsidDel="000242A8">
          <w:delText>r</w:delText>
        </w:r>
      </w:del>
      <w:r>
        <w:t xml:space="preserve">. </w:t>
      </w:r>
      <w:r w:rsidR="00EE69BB">
        <w:t xml:space="preserve">How then, do we find </w:t>
      </w:r>
      <w:del w:id="63" w:author="Joshua Eveson - BAS" w:date="2021-08-02T15:11:00Z">
        <w:r w:rsidR="00EE69BB" w:rsidDel="00956154">
          <w:delText xml:space="preserve">this </w:delText>
        </w:r>
      </w:del>
      <w:ins w:id="64" w:author="Joshua Eveson - BAS" w:date="2021-08-02T15:11:00Z">
        <w:r w:rsidR="00956154">
          <w:t>th</w:t>
        </w:r>
        <w:r w:rsidR="00956154">
          <w:t>ese</w:t>
        </w:r>
        <w:r w:rsidR="00956154">
          <w:t xml:space="preserve"> </w:t>
        </w:r>
      </w:ins>
      <w:r w:rsidR="00EE69BB">
        <w:t>correction factor</w:t>
      </w:r>
      <w:ins w:id="65" w:author="Joshua Eveson - BAS" w:date="2021-08-02T15:11:00Z">
        <w:r w:rsidR="00956154">
          <w:t>s</w:t>
        </w:r>
      </w:ins>
      <w:r w:rsidR="00E01DF3">
        <w:t xml:space="preserve"> </w:t>
      </w:r>
      <w:commentRangeStart w:id="66"/>
      <w:commentRangeStart w:id="67"/>
      <w:r w:rsidR="00E01DF3">
        <w:t>“S”</w:t>
      </w:r>
      <w:r w:rsidR="00EE69BB">
        <w:t xml:space="preserve">? </w:t>
      </w:r>
      <w:commentRangeEnd w:id="66"/>
      <w:r w:rsidR="000577E6">
        <w:rPr>
          <w:rStyle w:val="CommentReference"/>
        </w:rPr>
        <w:commentReference w:id="66"/>
      </w:r>
      <w:commentRangeEnd w:id="67"/>
      <w:r w:rsidR="00EB22D0">
        <w:rPr>
          <w:rStyle w:val="CommentReference"/>
        </w:rPr>
        <w:commentReference w:id="67"/>
      </w:r>
      <w:r w:rsidR="004C4EDE">
        <w:t xml:space="preserve">One such method is to have a “standard Dobson” by which everything else is compared </w:t>
      </w:r>
      <w:r w:rsidR="004C4EDE">
        <w:lastRenderedPageBreak/>
        <w:t xml:space="preserve">to. This standard can then be ferried around and </w:t>
      </w:r>
      <w:r w:rsidR="001D18F0">
        <w:t>perform measurements next to another Dobson,</w:t>
      </w:r>
      <w:r w:rsidR="000E0214">
        <w:t xml:space="preserve"> thus an intercomparison can be made</w:t>
      </w:r>
      <w:r w:rsidR="001D18F0">
        <w:t xml:space="preserve">. However, this is impractical given the nature of working in the Antarctic, where logistics are difficult and </w:t>
      </w:r>
      <w:r w:rsidR="00D66330">
        <w:t>expensive. So, without this option, th</w:t>
      </w:r>
      <w:r w:rsidR="00EE69BB">
        <w:t xml:space="preserve">ere are two primary methods of </w:t>
      </w:r>
      <w:r w:rsidR="00D66330">
        <w:t>deriv</w:t>
      </w:r>
      <w:r w:rsidR="00511528">
        <w:t xml:space="preserve">ing </w:t>
      </w:r>
      <w:r w:rsidR="0014426D">
        <w:t>this correction factor, as well as</w:t>
      </w:r>
      <w:r w:rsidR="0023025C">
        <w:t xml:space="preserve"> a potential third </w:t>
      </w:r>
      <w:r w:rsidR="0014426D">
        <w:t xml:space="preserve">method </w:t>
      </w:r>
      <w:r w:rsidR="0023025C">
        <w:t>discussed at the end</w:t>
      </w:r>
      <w:r w:rsidR="002075C9">
        <w:t>:</w:t>
      </w:r>
    </w:p>
    <w:p w14:paraId="524E244B" w14:textId="77777777" w:rsidR="0012294F" w:rsidRDefault="0012294F" w:rsidP="00D44036"/>
    <w:p w14:paraId="0837A031" w14:textId="6E8E1484" w:rsidR="00550616" w:rsidRPr="00550616" w:rsidRDefault="00261A49" w:rsidP="00D44036">
      <w:pPr>
        <w:rPr>
          <w:b/>
          <w:bCs/>
        </w:rPr>
      </w:pPr>
      <w:r>
        <w:rPr>
          <w:b/>
          <w:bCs/>
        </w:rPr>
        <w:t xml:space="preserve">Finding S: </w:t>
      </w:r>
      <w:r w:rsidR="00550616">
        <w:rPr>
          <w:b/>
          <w:bCs/>
        </w:rPr>
        <w:t>Standard Lamps</w:t>
      </w:r>
    </w:p>
    <w:p w14:paraId="33654846" w14:textId="15947E20" w:rsidR="002350A6" w:rsidRDefault="00EE69BB" w:rsidP="00D44036">
      <w:r>
        <w:t xml:space="preserve">The first </w:t>
      </w:r>
      <w:r w:rsidR="00E01DF3">
        <w:t xml:space="preserve">(and simplest) </w:t>
      </w:r>
      <w:r>
        <w:t>is to use a standard lamp</w:t>
      </w:r>
      <w:r w:rsidR="00E01DF3">
        <w:t>.</w:t>
      </w:r>
      <w:r w:rsidR="00C97DF1">
        <w:t xml:space="preserve"> Each Dobson gets assigned at least two standard lamps during its lifetime</w:t>
      </w:r>
      <w:r w:rsidR="00B821F7">
        <w:t xml:space="preserve"> </w:t>
      </w:r>
      <w:r w:rsidR="00F05B52">
        <w:t xml:space="preserve">and the changes </w:t>
      </w:r>
      <w:r w:rsidR="00305103">
        <w:t xml:space="preserve">to the instrument can be tracked by seeing how the dial readings change in time </w:t>
      </w:r>
      <w:r w:rsidR="006B5454">
        <w:t xml:space="preserve">for each of the three wavelengths (A, C and D) </w:t>
      </w:r>
      <w:r w:rsidR="008A3B19">
        <w:t>emitted by the lamp. A</w:t>
      </w:r>
      <w:r w:rsidR="00454EB0">
        <w:t xml:space="preserve"> second lamp is used as a sense check to see if </w:t>
      </w:r>
      <w:r w:rsidR="003C2344">
        <w:t xml:space="preserve">there have been any changes in the first. </w:t>
      </w:r>
      <w:r w:rsidR="00B953B4">
        <w:t xml:space="preserve">Any changes in the </w:t>
      </w:r>
      <w:r w:rsidR="008B5974">
        <w:t>lamp readings can be converted to a</w:t>
      </w:r>
      <w:r w:rsidR="00150CAA">
        <w:t xml:space="preserve">n N value and applied as a correction </w:t>
      </w:r>
      <w:r w:rsidR="00150CAA">
        <w:rPr>
          <w:rFonts w:cstheme="minorHAnsi"/>
        </w:rPr>
        <w:t>Δ</w:t>
      </w:r>
      <w:r w:rsidR="00150CAA">
        <w:t>N.</w:t>
      </w:r>
      <w:r w:rsidR="00580DD1">
        <w:t xml:space="preserve"> [1]</w:t>
      </w:r>
    </w:p>
    <w:p w14:paraId="7CB74B64" w14:textId="3B708B67" w:rsidR="0012775E" w:rsidRDefault="0012775E" w:rsidP="00D44036">
      <w:r>
        <w:t>This method is not outlined in great detail, as there is no guarantee that the lamps</w:t>
      </w:r>
      <w:r w:rsidR="006D614F">
        <w:t xml:space="preserve"> or the power supply</w:t>
      </w:r>
      <w:r>
        <w:t xml:space="preserve"> are not changing in time, whereas the other methods listed rely only on the instrument itself. </w:t>
      </w:r>
    </w:p>
    <w:p w14:paraId="75404526" w14:textId="586A5FDA" w:rsidR="00550616" w:rsidRPr="002075C9" w:rsidRDefault="00261A49" w:rsidP="00D44036">
      <w:pPr>
        <w:rPr>
          <w:b/>
          <w:bCs/>
        </w:rPr>
      </w:pPr>
      <w:r>
        <w:rPr>
          <w:b/>
          <w:bCs/>
        </w:rPr>
        <w:t xml:space="preserve">Finding S: </w:t>
      </w:r>
      <w:r w:rsidR="002075C9" w:rsidRPr="002075C9">
        <w:rPr>
          <w:b/>
          <w:bCs/>
        </w:rPr>
        <w:t>Langley Method</w:t>
      </w:r>
      <w:r w:rsidR="002B1E60">
        <w:rPr>
          <w:b/>
          <w:bCs/>
        </w:rPr>
        <w:t xml:space="preserve"> </w:t>
      </w:r>
    </w:p>
    <w:p w14:paraId="49027D92" w14:textId="415C927D" w:rsidR="006D7883" w:rsidRDefault="00150CAA" w:rsidP="00D44036">
      <w:r>
        <w:t>The</w:t>
      </w:r>
      <w:r w:rsidR="00332986">
        <w:t xml:space="preserve"> other</w:t>
      </w:r>
      <w:r w:rsidR="00E73DB6">
        <w:t xml:space="preserve"> </w:t>
      </w:r>
      <w:r w:rsidR="0097593B">
        <w:t>method</w:t>
      </w:r>
      <w:r w:rsidR="00696B62">
        <w:t xml:space="preserve"> for deriving S</w:t>
      </w:r>
      <w:r w:rsidR="0097593B">
        <w:t xml:space="preserve">, </w:t>
      </w:r>
      <w:r w:rsidR="001648E9">
        <w:t>known as the “Langley Method”</w:t>
      </w:r>
      <w:r w:rsidR="00696B62">
        <w:t>,</w:t>
      </w:r>
      <w:r w:rsidR="00E73DB6">
        <w:t xml:space="preserve"> is quite a bit more complex and</w:t>
      </w:r>
      <w:r w:rsidR="006F2E50">
        <w:t xml:space="preserve"> </w:t>
      </w:r>
      <w:r w:rsidR="00E73DB6">
        <w:t xml:space="preserve">uses Direct Sun data to derive this </w:t>
      </w:r>
      <w:proofErr w:type="gramStart"/>
      <w:r w:rsidR="00E73DB6">
        <w:t>correction</w:t>
      </w:r>
      <w:r w:rsidR="00481BB4">
        <w:t xml:space="preserve"> </w:t>
      </w:r>
      <w:r w:rsidR="0009054A">
        <w:t xml:space="preserve"> factor</w:t>
      </w:r>
      <w:proofErr w:type="gramEnd"/>
      <w:r w:rsidR="0009054A">
        <w:t xml:space="preserve"> </w:t>
      </w:r>
      <w:r w:rsidR="00481BB4">
        <w:t>without relying on other instruments as a reference.</w:t>
      </w:r>
      <w:r w:rsidR="0054497E">
        <w:t xml:space="preserve"> We will first go into how to derive this factor for </w:t>
      </w:r>
      <w:r w:rsidR="00B2051A">
        <w:t xml:space="preserve">the simplest case of a </w:t>
      </w:r>
      <w:r w:rsidR="0054497E">
        <w:t>single wavelength</w:t>
      </w:r>
      <w:r w:rsidR="006D7883">
        <w:t xml:space="preserve"> with </w:t>
      </w:r>
      <w:r w:rsidR="007E24A2">
        <w:t>one day of</w:t>
      </w:r>
      <w:r w:rsidR="006D7883">
        <w:t xml:space="preserve"> data</w:t>
      </w:r>
      <w:r w:rsidR="00B2051A">
        <w:t>, before discussing how to derive it for</w:t>
      </w:r>
      <w:r w:rsidR="002307A4">
        <w:t xml:space="preserve"> </w:t>
      </w:r>
      <w:r w:rsidR="007E24A2">
        <w:t>multiple days</w:t>
      </w:r>
      <w:r w:rsidR="002307A4">
        <w:t xml:space="preserve"> and for</w:t>
      </w:r>
      <w:r w:rsidR="00B2051A">
        <w:t xml:space="preserve"> wavelength pairs (</w:t>
      </w:r>
      <w:proofErr w:type="gramStart"/>
      <w:r w:rsidR="00B2051A">
        <w:t>e.g.</w:t>
      </w:r>
      <w:proofErr w:type="gramEnd"/>
      <w:r w:rsidR="00B2051A">
        <w:t xml:space="preserve"> AD or CD).</w:t>
      </w:r>
    </w:p>
    <w:p w14:paraId="13307999" w14:textId="0D3F628E" w:rsidR="007E24A2" w:rsidRPr="007E24A2" w:rsidRDefault="007E24A2" w:rsidP="00D44036">
      <w:pPr>
        <w:rPr>
          <w:b/>
          <w:bCs/>
        </w:rPr>
      </w:pPr>
      <w:r>
        <w:rPr>
          <w:b/>
          <w:bCs/>
        </w:rPr>
        <w:t xml:space="preserve">Langley Method - </w:t>
      </w:r>
      <w:r w:rsidRPr="007E24A2">
        <w:rPr>
          <w:b/>
          <w:bCs/>
        </w:rPr>
        <w:t>Single wavelength, single day:</w:t>
      </w:r>
    </w:p>
    <w:p w14:paraId="0E6D87CD" w14:textId="151B3836" w:rsidR="00787C51" w:rsidRDefault="00F93CF8" w:rsidP="00D44036">
      <w:r>
        <w:t>The first step is to acquire the data from a day where there are at least 3 Direct Sun data points and where ozone is changing slowly (</w:t>
      </w:r>
      <w:proofErr w:type="gramStart"/>
      <w:r>
        <w:t>i.e.</w:t>
      </w:r>
      <w:proofErr w:type="gramEnd"/>
      <w:r>
        <w:t xml:space="preserve"> not when the ozone hole is forming or filling)</w:t>
      </w:r>
      <w:r w:rsidR="006E76E6">
        <w:t>.</w:t>
      </w:r>
      <w:r w:rsidR="00510DA7">
        <w:t xml:space="preserve"> These 3 points should </w:t>
      </w:r>
      <w:r w:rsidR="00787C51">
        <w:t xml:space="preserve">ideally </w:t>
      </w:r>
      <w:r w:rsidR="00510DA7">
        <w:t xml:space="preserve">be across a morning or an afternoon, as this will give the greatest range of </w:t>
      </w:r>
      <w:r w:rsidR="00EB60F5">
        <w:rPr>
          <w:rFonts w:cstheme="minorHAnsi"/>
        </w:rPr>
        <w:t>μ</w:t>
      </w:r>
      <w:r w:rsidR="00510DA7">
        <w:t xml:space="preserve"> values</w:t>
      </w:r>
      <w:r w:rsidR="005A3A85">
        <w:t xml:space="preserve"> (</w:t>
      </w:r>
      <w:r w:rsidR="00EB60F5">
        <w:rPr>
          <w:rFonts w:cstheme="minorHAnsi"/>
        </w:rPr>
        <w:t>μ</w:t>
      </w:r>
      <w:r w:rsidR="005A3A85">
        <w:t xml:space="preserve"> is symmetrical about </w:t>
      </w:r>
      <w:r w:rsidR="00106D17">
        <w:t>solar noon</w:t>
      </w:r>
      <w:r w:rsidR="005A3A85">
        <w:t>).</w:t>
      </w:r>
      <w:r w:rsidR="007A6505">
        <w:t xml:space="preserve"> </w:t>
      </w:r>
    </w:p>
    <w:p w14:paraId="51D934D1" w14:textId="1737A14B" w:rsidR="0008279C" w:rsidRDefault="00787C51" w:rsidP="0008279C">
      <w:pPr>
        <w:rPr>
          <w:rFonts w:cstheme="minorHAnsi"/>
        </w:rPr>
      </w:pPr>
      <w:r>
        <w:t>Once you have</w:t>
      </w:r>
      <w:r w:rsidR="008B3642">
        <w:t xml:space="preserve"> the points for a given day</w:t>
      </w:r>
      <w:r w:rsidR="00150FFF">
        <w:t>, you take the</w:t>
      </w:r>
      <w:r w:rsidR="00106D17">
        <w:t xml:space="preserve"> dial</w:t>
      </w:r>
      <w:r w:rsidR="00150FFF">
        <w:t xml:space="preserve"> </w:t>
      </w:r>
      <w:r w:rsidR="00726BCF">
        <w:t xml:space="preserve">readings from the Dobson and their associated </w:t>
      </w:r>
      <w:r w:rsidR="00106D17">
        <w:rPr>
          <w:rFonts w:cstheme="minorHAnsi"/>
        </w:rPr>
        <w:t>μ</w:t>
      </w:r>
      <w:r w:rsidR="00726BCF">
        <w:t xml:space="preserve"> values and plot </w:t>
      </w:r>
      <w:r w:rsidR="00AD0BA1">
        <w:t>N*/</w:t>
      </w:r>
      <w:r w:rsidR="00EB60F5" w:rsidRPr="00EB60F5">
        <w:rPr>
          <w:rFonts w:cstheme="minorHAnsi"/>
        </w:rPr>
        <w:t xml:space="preserve"> </w:t>
      </w:r>
      <w:r w:rsidR="00EB60F5">
        <w:rPr>
          <w:rFonts w:cstheme="minorHAnsi"/>
        </w:rPr>
        <w:t>μ</w:t>
      </w:r>
      <w:r w:rsidR="00AD0BA1">
        <w:t xml:space="preserve"> (remember N* is the uncorrected N value) </w:t>
      </w:r>
      <w:r w:rsidR="0008279C">
        <w:t>against 1/</w:t>
      </w:r>
      <w:r w:rsidR="0008279C">
        <w:rPr>
          <w:rFonts w:cstheme="minorHAnsi"/>
        </w:rPr>
        <w:t>μ</w:t>
      </w:r>
      <w:r w:rsidR="0008279C">
        <w:t xml:space="preserve">. </w:t>
      </w:r>
      <w:r w:rsidR="0008279C">
        <w:rPr>
          <w:rFonts w:cstheme="minorHAnsi"/>
        </w:rPr>
        <w:t xml:space="preserve">The reasons for doing this are found in the derivation below, starting with our direct sun equation. </w:t>
      </w:r>
    </w:p>
    <w:p w14:paraId="14CC105E" w14:textId="77777777" w:rsidR="0008279C" w:rsidRDefault="0008279C" w:rsidP="0008279C">
      <w:pPr>
        <w:rPr>
          <w:rFonts w:cstheme="minorHAnsi"/>
        </w:rPr>
      </w:pPr>
      <m:oMathPara>
        <m:oMath>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r>
                    <w:rPr>
                      <w:rFonts w:ascii="Cambria Math" w:hAnsi="Cambria Math" w:cstheme="minorHAnsi"/>
                    </w:rPr>
                    <m:t xml:space="preserve">β- </m:t>
                  </m:r>
                  <m:sSup>
                    <m:sSupPr>
                      <m:ctrlPr>
                        <w:rPr>
                          <w:rFonts w:ascii="Cambria Math" w:hAnsi="Cambria Math" w:cstheme="minorHAnsi"/>
                          <w:i/>
                        </w:rPr>
                      </m:ctrlPr>
                    </m:sSupPr>
                    <m:e>
                      <m:r>
                        <w:rPr>
                          <w:rFonts w:ascii="Cambria Math" w:hAnsi="Cambria Math" w:cstheme="minorHAnsi"/>
                        </w:rPr>
                        <m:t>β</m:t>
                      </m:r>
                    </m:e>
                    <m:sup>
                      <m:r>
                        <w:rPr>
                          <w:rFonts w:ascii="Cambria Math" w:hAnsi="Cambria Math" w:cstheme="minorHAnsi"/>
                        </w:rPr>
                        <m:t>'</m:t>
                      </m:r>
                    </m:sup>
                  </m:sSup>
                </m:e>
              </m:d>
              <m:f>
                <m:fPr>
                  <m:ctrlPr>
                    <w:rPr>
                      <w:rFonts w:ascii="Cambria Math" w:eastAsiaTheme="minorEastAsia" w:hAnsi="Cambria Math" w:cstheme="minorHAnsi"/>
                      <w:i/>
                    </w:rPr>
                  </m:ctrlPr>
                </m:fPr>
                <m:num>
                  <m:r>
                    <w:rPr>
                      <w:rFonts w:ascii="Cambria Math" w:eastAsiaTheme="minorEastAsia" w:hAnsi="Cambria Math" w:cstheme="minorHAnsi"/>
                    </w:rPr>
                    <m:t>mp</m:t>
                  </m:r>
                </m:num>
                <m:den>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0</m:t>
                      </m:r>
                    </m:sub>
                  </m:sSub>
                </m:den>
              </m:f>
              <m:r>
                <w:rPr>
                  <w:rFonts w:ascii="Cambria Math" w:eastAsiaTheme="minorEastAsia" w:hAnsi="Cambria Math" w:cstheme="minorHAnsi"/>
                </w:rPr>
                <m:t>-(δ- δ')</m:t>
              </m:r>
              <m:r>
                <m:rPr>
                  <m:sty m:val="p"/>
                </m:rPr>
                <w:rPr>
                  <w:rFonts w:ascii="Cambria Math" w:eastAsiaTheme="minorEastAsia" w:hAnsi="Cambria Math" w:cstheme="minorHAnsi"/>
                </w:rPr>
                <m:t>sec⁡</m:t>
              </m:r>
              <m:r>
                <w:rPr>
                  <w:rFonts w:ascii="Cambria Math" w:eastAsiaTheme="minorEastAsia" w:hAnsi="Cambria Math" w:cstheme="minorHAnsi"/>
                </w:rPr>
                <m:t xml:space="preserve">(SZA) </m:t>
              </m:r>
            </m:num>
            <m:den>
              <m:r>
                <w:rPr>
                  <w:rFonts w:ascii="Cambria Math" w:hAnsi="Cambria Math" w:cstheme="minorHAnsi"/>
                </w:rPr>
                <m:t>(α-</m:t>
              </m:r>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r>
                <w:rPr>
                  <w:rFonts w:ascii="Cambria Math" w:hAnsi="Cambria Math" w:cstheme="minorHAnsi"/>
                </w:rPr>
                <m:t>)μ</m:t>
              </m:r>
            </m:den>
          </m:f>
        </m:oMath>
      </m:oMathPara>
    </w:p>
    <w:p w14:paraId="7336FF18" w14:textId="77777777" w:rsidR="0008279C" w:rsidRDefault="0008279C" w:rsidP="0008279C">
      <w:pPr>
        <w:rPr>
          <w:rFonts w:cstheme="minorHAnsi"/>
        </w:rPr>
      </w:pPr>
      <w:r>
        <w:rPr>
          <w:rFonts w:cstheme="minorHAnsi"/>
        </w:rPr>
        <w:t>We then take the following steps:</w:t>
      </w:r>
    </w:p>
    <w:p w14:paraId="1FE53AB9" w14:textId="1B5DCC40" w:rsidR="0008279C" w:rsidRPr="003F5CCB" w:rsidRDefault="0008279C" w:rsidP="0008279C">
      <w:pPr>
        <w:pStyle w:val="ListParagraph"/>
        <w:numPr>
          <w:ilvl w:val="0"/>
          <w:numId w:val="2"/>
        </w:numPr>
        <w:rPr>
          <w:rFonts w:cstheme="minorHAnsi"/>
        </w:rPr>
      </w:pPr>
      <w:r w:rsidRPr="003F5CCB">
        <w:rPr>
          <w:rFonts w:cstheme="minorHAnsi"/>
        </w:rPr>
        <w:t xml:space="preserve">assume </w:t>
      </w:r>
      <m:oMath>
        <m:r>
          <w:rPr>
            <w:rFonts w:ascii="Cambria Math" w:eastAsiaTheme="minorEastAsia" w:hAnsi="Cambria Math" w:cstheme="minorHAnsi"/>
          </w:rPr>
          <m:t>(δ- δ')</m:t>
        </m:r>
      </m:oMath>
      <w:r w:rsidRPr="003F5CCB">
        <w:rPr>
          <w:rFonts w:eastAsiaTheme="minorEastAsia" w:cstheme="minorHAnsi"/>
        </w:rPr>
        <w:t xml:space="preserve"> to be very small</w:t>
      </w:r>
      <w:r>
        <w:rPr>
          <w:rFonts w:eastAsiaTheme="minorEastAsia" w:cstheme="minorHAnsi"/>
        </w:rPr>
        <w:t xml:space="preserve"> (this is true for areas with low pollution levels such as Antarctica)</w:t>
      </w:r>
    </w:p>
    <w:p w14:paraId="380AA08D" w14:textId="77777777" w:rsidR="0008279C" w:rsidRDefault="0008279C" w:rsidP="0008279C">
      <w:pPr>
        <w:pStyle w:val="ListParagraph"/>
        <w:numPr>
          <w:ilvl w:val="0"/>
          <w:numId w:val="2"/>
        </w:numPr>
        <w:rPr>
          <w:rFonts w:cstheme="minorHAnsi"/>
        </w:rPr>
      </w:pPr>
      <w:r>
        <w:rPr>
          <w:rFonts w:eastAsiaTheme="minorEastAsia" w:cstheme="minorHAnsi"/>
        </w:rPr>
        <w:t xml:space="preserve">Call </w:t>
      </w:r>
      <m:oMath>
        <m:r>
          <w:rPr>
            <w:rFonts w:ascii="Cambria Math" w:hAnsi="Cambria Math" w:cstheme="minorHAnsi"/>
          </w:rPr>
          <m:t>α</m:t>
        </m:r>
      </m:oMath>
      <w:r>
        <w:rPr>
          <w:rFonts w:eastAsiaTheme="minorEastAsia" w:cstheme="minorHAnsi"/>
        </w:rPr>
        <w:t xml:space="preserve"> and </w:t>
      </w:r>
      <m:oMath>
        <m:r>
          <w:rPr>
            <w:rFonts w:ascii="Cambria Math" w:hAnsi="Cambria Math" w:cstheme="minorHAnsi"/>
          </w:rPr>
          <m:t>β</m:t>
        </m:r>
      </m:oMath>
      <w:r>
        <w:rPr>
          <w:rFonts w:eastAsiaTheme="minorEastAsia" w:cstheme="minorHAnsi"/>
        </w:rPr>
        <w:t xml:space="preserve"> terms </w:t>
      </w:r>
      <m:oMath>
        <m:r>
          <w:rPr>
            <w:rFonts w:ascii="Cambria Math" w:eastAsiaTheme="minorEastAsia" w:hAnsi="Cambria Math" w:cstheme="minorHAnsi"/>
          </w:rPr>
          <m:t>"</m:t>
        </m:r>
        <m:r>
          <w:rPr>
            <w:rFonts w:ascii="Cambria Math" w:hAnsi="Cambria Math" w:cstheme="minorHAnsi"/>
          </w:rPr>
          <m:t>α*"</m:t>
        </m:r>
      </m:oMath>
      <w:r w:rsidRPr="00F95667">
        <w:rPr>
          <w:rFonts w:eastAsiaTheme="minorEastAsia" w:cstheme="minorHAnsi"/>
        </w:rPr>
        <w:t xml:space="preserve"> </w:t>
      </w:r>
      <w:r>
        <w:rPr>
          <w:rFonts w:eastAsiaTheme="minorEastAsia" w:cstheme="minorHAnsi"/>
        </w:rPr>
        <w:t xml:space="preserve">and </w:t>
      </w:r>
      <m:oMath>
        <m:r>
          <w:rPr>
            <w:rFonts w:ascii="Cambria Math" w:eastAsiaTheme="minorEastAsia" w:hAnsi="Cambria Math" w:cstheme="minorHAnsi"/>
          </w:rPr>
          <m:t>"</m:t>
        </m:r>
        <m:r>
          <w:rPr>
            <w:rFonts w:ascii="Cambria Math" w:hAnsi="Cambria Math" w:cstheme="minorHAnsi"/>
          </w:rPr>
          <m:t>β*</m:t>
        </m:r>
        <m:r>
          <w:rPr>
            <w:rFonts w:ascii="Cambria Math" w:eastAsiaTheme="minorEastAsia" w:hAnsi="Cambria Math" w:cstheme="minorHAnsi"/>
          </w:rPr>
          <m:t>"</m:t>
        </m:r>
      </m:oMath>
      <w:r w:rsidRPr="00F95667">
        <w:rPr>
          <w:rFonts w:eastAsiaTheme="minorEastAsia" w:cstheme="minorHAnsi"/>
        </w:rPr>
        <w:t xml:space="preserve"> </w:t>
      </w:r>
      <w:r>
        <w:rPr>
          <w:rFonts w:cstheme="minorHAnsi"/>
        </w:rPr>
        <w:t>for simplicity</w:t>
      </w:r>
    </w:p>
    <w:p w14:paraId="0ABE16CB" w14:textId="025F1433" w:rsidR="0008279C" w:rsidRDefault="0008279C" w:rsidP="0008279C">
      <w:pPr>
        <w:pStyle w:val="ListParagraph"/>
        <w:numPr>
          <w:ilvl w:val="0"/>
          <w:numId w:val="2"/>
        </w:numPr>
        <w:spacing w:before="240"/>
        <w:rPr>
          <w:rFonts w:cstheme="minorHAnsi"/>
        </w:rPr>
      </w:pPr>
      <w:r>
        <w:rPr>
          <w:rFonts w:cstheme="minorHAnsi"/>
        </w:rPr>
        <w:t xml:space="preserve">Change N to </w:t>
      </w:r>
      <w:r w:rsidR="00996FA0">
        <w:rPr>
          <w:rFonts w:cstheme="minorHAnsi"/>
        </w:rPr>
        <w:t>“</w:t>
      </w:r>
      <w:r>
        <w:rPr>
          <w:rFonts w:cstheme="minorHAnsi"/>
        </w:rPr>
        <w:t>(N*</w:t>
      </w:r>
      <w:r w:rsidR="00996FA0">
        <w:rPr>
          <w:rFonts w:cstheme="minorHAnsi"/>
        </w:rPr>
        <w:t xml:space="preserve"> + S</w:t>
      </w:r>
      <w:r>
        <w:rPr>
          <w:rFonts w:cstheme="minorHAnsi"/>
        </w:rPr>
        <w:t>)</w:t>
      </w:r>
      <w:r w:rsidR="00996FA0">
        <w:rPr>
          <w:rFonts w:cstheme="minorHAnsi"/>
        </w:rPr>
        <w:t>”</w:t>
      </w:r>
    </w:p>
    <w:p w14:paraId="397D2DDB" w14:textId="77777777" w:rsidR="0008279C" w:rsidRDefault="0008279C" w:rsidP="0008279C">
      <w:pPr>
        <w:pStyle w:val="ListParagraph"/>
        <w:numPr>
          <w:ilvl w:val="0"/>
          <w:numId w:val="2"/>
        </w:numPr>
        <w:spacing w:before="240"/>
        <w:rPr>
          <w:rFonts w:cstheme="minorHAnsi"/>
        </w:rPr>
      </w:pPr>
      <w:r>
        <w:rPr>
          <w:rFonts w:cstheme="minorHAnsi"/>
        </w:rPr>
        <w:t>Assume p/p</w:t>
      </w:r>
      <w:proofErr w:type="gramStart"/>
      <w:r>
        <w:rPr>
          <w:rFonts w:cstheme="minorHAnsi"/>
          <w:vertAlign w:val="subscript"/>
        </w:rPr>
        <w:t xml:space="preserve">0 </w:t>
      </w:r>
      <w:r>
        <w:rPr>
          <w:rFonts w:cstheme="minorHAnsi"/>
        </w:rPr>
        <w:t xml:space="preserve"> ~</w:t>
      </w:r>
      <w:proofErr w:type="gramEnd"/>
      <w:r>
        <w:rPr>
          <w:rFonts w:cstheme="minorHAnsi"/>
        </w:rPr>
        <w:t>= 1 (this holds for stations near sea-level)</w:t>
      </w:r>
    </w:p>
    <w:p w14:paraId="125508AC" w14:textId="542BFF73" w:rsidR="0008279C" w:rsidRPr="000A1C2A" w:rsidRDefault="0008279C" w:rsidP="0008279C">
      <w:pPr>
        <w:spacing w:before="240"/>
        <w:rPr>
          <w:rFonts w:eastAsiaTheme="minorEastAsia" w:cstheme="minorHAnsi"/>
        </w:rPr>
      </w:pPr>
      <m:oMathPara>
        <m:oMath>
          <m:r>
            <w:rPr>
              <w:rFonts w:ascii="Cambria Math" w:hAnsi="Cambria Math" w:cstheme="minorHAnsi"/>
            </w:rPr>
            <m:t>X=</m:t>
          </m:r>
          <m:f>
            <m:fPr>
              <m:ctrlPr>
                <w:rPr>
                  <w:rFonts w:ascii="Cambria Math" w:hAnsi="Cambria Math" w:cstheme="minorHAnsi"/>
                  <w:i/>
                </w:rPr>
              </m:ctrlPr>
            </m:fPr>
            <m:num>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 S</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β*</m:t>
                  </m:r>
                </m:e>
              </m:d>
              <m:r>
                <w:rPr>
                  <w:rFonts w:ascii="Cambria Math" w:eastAsiaTheme="minorEastAsia" w:hAnsi="Cambria Math" w:cstheme="minorHAnsi"/>
                </w:rPr>
                <m:t xml:space="preserve">m </m:t>
              </m:r>
            </m:num>
            <m:den>
              <m:r>
                <w:rPr>
                  <w:rFonts w:ascii="Cambria Math" w:hAnsi="Cambria Math" w:cstheme="minorHAnsi"/>
                </w:rPr>
                <m:t>(α*)μ</m:t>
              </m:r>
            </m:den>
          </m:f>
        </m:oMath>
      </m:oMathPara>
    </w:p>
    <w:p w14:paraId="633A675A" w14:textId="77777777" w:rsidR="0008279C" w:rsidRDefault="0008279C" w:rsidP="0008279C">
      <w:pPr>
        <w:spacing w:before="240"/>
        <w:rPr>
          <w:rFonts w:eastAsiaTheme="minorEastAsia" w:cstheme="minorHAnsi"/>
        </w:rPr>
      </w:pPr>
      <w:r>
        <w:rPr>
          <w:rFonts w:eastAsiaTheme="minorEastAsia" w:cstheme="minorHAnsi"/>
        </w:rPr>
        <w:t xml:space="preserve">Assume m~ = </w:t>
      </w:r>
      <m:oMath>
        <m:r>
          <w:rPr>
            <w:rFonts w:ascii="Cambria Math" w:hAnsi="Cambria Math" w:cstheme="minorHAnsi"/>
          </w:rPr>
          <m:t>μ</m:t>
        </m:r>
      </m:oMath>
    </w:p>
    <w:p w14:paraId="529BE2BA" w14:textId="336C0E5E" w:rsidR="0008279C" w:rsidRPr="00BF57CD" w:rsidRDefault="0008279C" w:rsidP="0008279C">
      <w:pPr>
        <w:spacing w:before="240"/>
        <w:rPr>
          <w:ins w:id="68" w:author="Joshua Eveson - BAS" w:date="2021-08-02T15:13:00Z"/>
          <w:rFonts w:eastAsiaTheme="minorEastAsia" w:cstheme="minorHAnsi"/>
        </w:rPr>
      </w:pPr>
      <m:oMathPara>
        <m:oMath>
          <m:r>
            <w:rPr>
              <w:rFonts w:ascii="Cambria Math" w:hAnsi="Cambria Math" w:cstheme="minorHAnsi"/>
            </w:rPr>
            <w:lastRenderedPageBreak/>
            <m:t>X=</m:t>
          </m:r>
          <m:f>
            <m:fPr>
              <m:ctrlPr>
                <w:rPr>
                  <w:rFonts w:ascii="Cambria Math" w:hAnsi="Cambria Math" w:cstheme="minorHAnsi"/>
                  <w:i/>
                </w:rPr>
              </m:ctrlPr>
            </m:fPr>
            <m:num>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 S</m:t>
                  </m:r>
                </m:e>
              </m:d>
            </m:num>
            <m:den>
              <m:r>
                <w:rPr>
                  <w:rFonts w:ascii="Cambria Math" w:hAnsi="Cambria Math" w:cstheme="minorHAnsi"/>
                </w:rPr>
                <m:t>(α*)μ</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β*</m:t>
              </m:r>
            </m:num>
            <m:den>
              <m:r>
                <w:rPr>
                  <w:rFonts w:ascii="Cambria Math" w:hAnsi="Cambria Math" w:cstheme="minorHAnsi"/>
                </w:rPr>
                <m:t>α*</m:t>
              </m:r>
            </m:den>
          </m:f>
        </m:oMath>
      </m:oMathPara>
    </w:p>
    <w:p w14:paraId="039D95BB" w14:textId="7A469535" w:rsidR="00A54460" w:rsidRPr="00034814" w:rsidRDefault="00A54460" w:rsidP="00A54460">
      <w:pPr>
        <w:spacing w:before="240"/>
        <w:rPr>
          <w:ins w:id="69" w:author="Joshua Eveson - BAS" w:date="2021-08-02T15:13:00Z"/>
          <w:rFonts w:eastAsiaTheme="minorEastAsia" w:cstheme="minorHAnsi"/>
        </w:rPr>
      </w:pPr>
      <m:oMathPara>
        <m:oMath>
          <m:r>
            <w:ins w:id="70" w:author="Joshua Eveson - BAS" w:date="2021-08-02T15:13:00Z">
              <w:rPr>
                <w:rFonts w:ascii="Cambria Math" w:hAnsi="Cambria Math" w:cstheme="minorHAnsi"/>
              </w:rPr>
              <m:t>Xα*</m:t>
            </w:ins>
          </m:r>
          <m:r>
            <w:ins w:id="71" w:author="Joshua Eveson - BAS" w:date="2021-08-02T15:13:00Z">
              <w:rPr>
                <w:rFonts w:ascii="Cambria Math" w:hAnsi="Cambria Math" w:cstheme="minorHAnsi"/>
              </w:rPr>
              <m:t xml:space="preserve"> + </m:t>
            </w:ins>
          </m:r>
          <m:r>
            <w:ins w:id="72" w:author="Joshua Eveson - BAS" w:date="2021-08-02T15:13:00Z">
              <w:rPr>
                <w:rFonts w:ascii="Cambria Math" w:hAnsi="Cambria Math" w:cstheme="minorHAnsi"/>
              </w:rPr>
              <m:t>β*=</m:t>
            </w:ins>
          </m:r>
          <m:f>
            <m:fPr>
              <m:ctrlPr>
                <w:ins w:id="73" w:author="Joshua Eveson - BAS" w:date="2021-08-02T15:13:00Z">
                  <w:rPr>
                    <w:rFonts w:ascii="Cambria Math" w:hAnsi="Cambria Math" w:cstheme="minorHAnsi"/>
                    <w:i/>
                  </w:rPr>
                </w:ins>
              </m:ctrlPr>
            </m:fPr>
            <m:num>
              <m:d>
                <m:dPr>
                  <m:ctrlPr>
                    <w:ins w:id="74" w:author="Joshua Eveson - BAS" w:date="2021-08-02T15:13:00Z">
                      <w:rPr>
                        <w:rFonts w:ascii="Cambria Math" w:hAnsi="Cambria Math" w:cstheme="minorHAnsi"/>
                        <w:i/>
                      </w:rPr>
                    </w:ins>
                  </m:ctrlPr>
                </m:dPr>
                <m:e>
                  <m:sSup>
                    <m:sSupPr>
                      <m:ctrlPr>
                        <w:ins w:id="75" w:author="Joshua Eveson - BAS" w:date="2021-08-02T15:13:00Z">
                          <w:rPr>
                            <w:rFonts w:ascii="Cambria Math" w:eastAsiaTheme="minorEastAsia" w:hAnsi="Cambria Math" w:cstheme="minorHAnsi"/>
                            <w:i/>
                          </w:rPr>
                        </w:ins>
                      </m:ctrlPr>
                    </m:sSupPr>
                    <m:e>
                      <m:r>
                        <w:ins w:id="76" w:author="Joshua Eveson - BAS" w:date="2021-08-02T15:13:00Z">
                          <w:rPr>
                            <w:rFonts w:ascii="Cambria Math" w:eastAsiaTheme="minorEastAsia" w:hAnsi="Cambria Math" w:cstheme="minorHAnsi"/>
                          </w:rPr>
                          <m:t>N</m:t>
                        </w:ins>
                      </m:r>
                    </m:e>
                    <m:sup>
                      <m:r>
                        <w:ins w:id="77" w:author="Joshua Eveson - BAS" w:date="2021-08-02T15:13:00Z">
                          <w:rPr>
                            <w:rFonts w:ascii="Cambria Math" w:eastAsiaTheme="minorEastAsia" w:hAnsi="Cambria Math" w:cstheme="minorHAnsi"/>
                          </w:rPr>
                          <m:t>*</m:t>
                        </w:ins>
                      </m:r>
                    </m:sup>
                  </m:sSup>
                  <m:r>
                    <w:ins w:id="78" w:author="Joshua Eveson - BAS" w:date="2021-08-02T15:13:00Z">
                      <w:rPr>
                        <w:rFonts w:ascii="Cambria Math" w:eastAsiaTheme="minorEastAsia" w:hAnsi="Cambria Math" w:cstheme="minorHAnsi"/>
                      </w:rPr>
                      <m:t>+ S</m:t>
                    </w:ins>
                  </m:r>
                </m:e>
              </m:d>
            </m:num>
            <m:den>
              <m:r>
                <w:ins w:id="79" w:author="Joshua Eveson - BAS" w:date="2021-08-02T15:13:00Z">
                  <w:rPr>
                    <w:rFonts w:ascii="Cambria Math" w:hAnsi="Cambria Math" w:cstheme="minorHAnsi"/>
                  </w:rPr>
                  <m:t>μ</m:t>
                </w:ins>
              </m:r>
            </m:den>
          </m:f>
        </m:oMath>
      </m:oMathPara>
    </w:p>
    <w:p w14:paraId="6AE2944E" w14:textId="77777777" w:rsidR="00A54460" w:rsidRPr="00034814" w:rsidRDefault="00A54460" w:rsidP="0008279C">
      <w:pPr>
        <w:spacing w:before="240"/>
        <w:rPr>
          <w:rFonts w:eastAsiaTheme="minorEastAsia" w:cstheme="minorHAnsi"/>
        </w:rPr>
      </w:pPr>
    </w:p>
    <w:p w14:paraId="4155DD26" w14:textId="77777777" w:rsidR="0008279C" w:rsidRDefault="0008279C" w:rsidP="0008279C">
      <w:pPr>
        <w:spacing w:before="240"/>
        <w:rPr>
          <w:rFonts w:eastAsiaTheme="minorEastAsia" w:cstheme="minorHAnsi"/>
        </w:rPr>
      </w:pPr>
      <w:commentRangeStart w:id="80"/>
      <w:r>
        <w:rPr>
          <w:rFonts w:eastAsiaTheme="minorEastAsia" w:cstheme="minorHAnsi"/>
        </w:rPr>
        <w:t>Assume</w:t>
      </w:r>
      <w:commentRangeEnd w:id="80"/>
      <w:r w:rsidR="00F63F7E">
        <w:rPr>
          <w:rStyle w:val="CommentReference"/>
        </w:rPr>
        <w:commentReference w:id="80"/>
      </w:r>
      <w:r>
        <w:rPr>
          <w:rFonts w:eastAsiaTheme="minorEastAsia" w:cstheme="minorHAnsi"/>
        </w:rPr>
        <w:t xml:space="preserve"> X is roughly constant over the period of observation, therefore: </w:t>
      </w:r>
      <m:oMath>
        <m:r>
          <w:rPr>
            <w:rFonts w:ascii="Cambria Math" w:eastAsiaTheme="minorEastAsia" w:hAnsi="Cambria Math" w:cstheme="minorHAnsi"/>
          </w:rPr>
          <m:t>X</m:t>
        </m:r>
        <m:r>
          <w:rPr>
            <w:rFonts w:ascii="Cambria Math" w:hAnsi="Cambria Math" w:cstheme="minorHAnsi"/>
          </w:rPr>
          <m:t>α* + β*</m:t>
        </m:r>
      </m:oMath>
      <w:r>
        <w:rPr>
          <w:rFonts w:eastAsiaTheme="minorEastAsia" w:cstheme="minorHAnsi"/>
        </w:rPr>
        <w:t xml:space="preserve"> can be called a constant K:</w:t>
      </w:r>
    </w:p>
    <w:p w14:paraId="1611E402" w14:textId="112E32AB" w:rsidR="0008279C" w:rsidRPr="0038543E" w:rsidRDefault="0008279C" w:rsidP="0008279C">
      <w:pPr>
        <w:spacing w:before="240"/>
        <w:rPr>
          <w:rFonts w:eastAsiaTheme="minorEastAsia" w:cstheme="minorHAnsi"/>
        </w:rPr>
      </w:pPr>
      <m:oMathPara>
        <m:oMath>
          <m:r>
            <w:rPr>
              <w:rFonts w:ascii="Cambria Math" w:hAnsi="Cambria Math" w:cstheme="minorHAnsi"/>
            </w:rPr>
            <m:t>K=</m:t>
          </m:r>
          <m:f>
            <m:fPr>
              <m:ctrlPr>
                <w:rPr>
                  <w:rFonts w:ascii="Cambria Math"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num>
            <m:den>
              <m:r>
                <w:rPr>
                  <w:rFonts w:ascii="Cambria Math" w:hAnsi="Cambria Math" w:cstheme="minorHAnsi"/>
                </w:rPr>
                <m:t>μ</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S</m:t>
              </m:r>
            </m:num>
            <m:den>
              <m:r>
                <w:rPr>
                  <w:rFonts w:ascii="Cambria Math" w:hAnsi="Cambria Math" w:cstheme="minorHAnsi"/>
                </w:rPr>
                <m:t>μ</m:t>
              </m:r>
            </m:den>
          </m:f>
        </m:oMath>
      </m:oMathPara>
    </w:p>
    <w:p w14:paraId="4764D51A" w14:textId="1CD8431D" w:rsidR="0008279C" w:rsidRPr="00DB0437" w:rsidRDefault="0008279C" w:rsidP="0008279C">
      <w:pPr>
        <w:spacing w:before="240"/>
        <w:rPr>
          <w:rFonts w:eastAsiaTheme="minorEastAsia" w:cstheme="minorHAnsi"/>
        </w:rPr>
      </w:pPr>
      <m:oMathPara>
        <m:oMath>
          <m:r>
            <w:rPr>
              <w:rFonts w:ascii="Cambria Math" w:hAnsi="Cambria Math" w:cstheme="minorHAnsi"/>
            </w:rPr>
            <m:t xml:space="preserve"> </m:t>
          </m:r>
          <m:f>
            <m:fPr>
              <m:ctrlPr>
                <w:rPr>
                  <w:rFonts w:ascii="Cambria Math"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num>
            <m:den>
              <m:r>
                <w:rPr>
                  <w:rFonts w:ascii="Cambria Math" w:hAnsi="Cambria Math" w:cstheme="minorHAnsi"/>
                </w:rPr>
                <m:t>μ</m:t>
              </m:r>
            </m:den>
          </m:f>
          <m:r>
            <w:rPr>
              <w:rFonts w:ascii="Cambria Math" w:hAnsi="Cambria Math" w:cstheme="minorHAnsi"/>
            </w:rPr>
            <m:t xml:space="preserve">=- </m:t>
          </m:r>
          <m:f>
            <m:fPr>
              <m:ctrlPr>
                <w:rPr>
                  <w:rFonts w:ascii="Cambria Math" w:hAnsi="Cambria Math" w:cstheme="minorHAnsi"/>
                  <w:i/>
                </w:rPr>
              </m:ctrlPr>
            </m:fPr>
            <m:num>
              <m:r>
                <w:rPr>
                  <w:rFonts w:ascii="Cambria Math" w:eastAsiaTheme="minorEastAsia" w:hAnsi="Cambria Math" w:cstheme="minorHAnsi"/>
                </w:rPr>
                <m:t>S</m:t>
              </m:r>
            </m:num>
            <m:den>
              <m:r>
                <w:rPr>
                  <w:rFonts w:ascii="Cambria Math" w:hAnsi="Cambria Math" w:cstheme="minorHAnsi"/>
                </w:rPr>
                <m:t>μ</m:t>
              </m:r>
            </m:den>
          </m:f>
          <m:r>
            <w:rPr>
              <w:rFonts w:ascii="Cambria Math" w:hAnsi="Cambria Math" w:cstheme="minorHAnsi"/>
            </w:rPr>
            <m:t>+K</m:t>
          </m:r>
        </m:oMath>
      </m:oMathPara>
    </w:p>
    <w:p w14:paraId="02501F04" w14:textId="4C3F490B" w:rsidR="0008279C" w:rsidRDefault="0008279C" w:rsidP="0008279C">
      <w:pPr>
        <w:spacing w:before="240"/>
        <w:rPr>
          <w:rFonts w:eastAsiaTheme="minorEastAsia" w:cstheme="minorHAnsi"/>
        </w:rPr>
      </w:pPr>
      <w:r>
        <w:rPr>
          <w:rFonts w:eastAsiaTheme="minorEastAsia" w:cstheme="minorHAnsi"/>
        </w:rPr>
        <w:t>Which is of the form y = mx + c, where y = (</w:t>
      </w:r>
      <w:r w:rsidR="00013850">
        <w:rPr>
          <w:rFonts w:eastAsiaTheme="minorEastAsia" w:cstheme="minorHAnsi"/>
        </w:rPr>
        <w:t>N*</w:t>
      </w:r>
      <w:r>
        <w:rPr>
          <w:rFonts w:eastAsiaTheme="minorEastAsia" w:cstheme="minorHAnsi"/>
        </w:rPr>
        <w:t>/</w:t>
      </w:r>
      <w:r w:rsidR="00513B01">
        <w:rPr>
          <w:rFonts w:cstheme="minorHAnsi"/>
        </w:rPr>
        <w:t>μ</w:t>
      </w:r>
      <w:r>
        <w:rPr>
          <w:rFonts w:eastAsiaTheme="minorEastAsia" w:cstheme="minorHAnsi"/>
        </w:rPr>
        <w:t>), x = (1/</w:t>
      </w:r>
      <w:r w:rsidR="00513B01">
        <w:rPr>
          <w:rFonts w:cstheme="minorHAnsi"/>
        </w:rPr>
        <w:t>μ</w:t>
      </w:r>
      <w:r>
        <w:rPr>
          <w:rFonts w:eastAsiaTheme="minorEastAsia" w:cstheme="minorHAnsi"/>
        </w:rPr>
        <w:t xml:space="preserve">), m = </w:t>
      </w:r>
      <w:r w:rsidR="00E93851">
        <w:rPr>
          <w:rFonts w:eastAsiaTheme="minorEastAsia" w:cstheme="minorHAnsi"/>
        </w:rPr>
        <w:t>-S</w:t>
      </w:r>
      <w:r>
        <w:rPr>
          <w:rFonts w:eastAsiaTheme="minorEastAsia" w:cstheme="minorHAnsi"/>
        </w:rPr>
        <w:t xml:space="preserve"> and c = K. Hence, we plot </w:t>
      </w:r>
      <w:r w:rsidR="00E93851">
        <w:rPr>
          <w:rFonts w:eastAsiaTheme="minorEastAsia" w:cstheme="minorHAnsi"/>
        </w:rPr>
        <w:t>N*</w:t>
      </w:r>
      <w:r>
        <w:rPr>
          <w:rFonts w:eastAsiaTheme="minorEastAsia" w:cstheme="minorHAnsi"/>
        </w:rPr>
        <w:t>/</w:t>
      </w:r>
      <w:r w:rsidR="000F7A60">
        <w:rPr>
          <w:rFonts w:cstheme="minorHAnsi"/>
        </w:rPr>
        <w:t>μ</w:t>
      </w:r>
      <w:r w:rsidRPr="000363E9">
        <w:rPr>
          <w:noProof/>
          <w:lang w:eastAsia="en-GB"/>
        </w:rPr>
        <w:t xml:space="preserve"> </w:t>
      </w:r>
      <w:r>
        <w:rPr>
          <w:noProof/>
          <w:lang w:eastAsia="en-GB"/>
        </w:rPr>
        <w:t xml:space="preserve">vs </w:t>
      </w:r>
      <w:r>
        <w:rPr>
          <w:rFonts w:eastAsiaTheme="minorEastAsia" w:cstheme="minorHAnsi"/>
        </w:rPr>
        <w:t>1/</w:t>
      </w:r>
      <w:r w:rsidR="000F7A60">
        <w:rPr>
          <w:rFonts w:cstheme="minorHAnsi"/>
        </w:rPr>
        <w:t>μ</w:t>
      </w:r>
      <w:r>
        <w:rPr>
          <w:rFonts w:eastAsiaTheme="minorEastAsia" w:cstheme="minorHAnsi"/>
        </w:rPr>
        <w:t xml:space="preserve"> and find the gradient of the graph to find </w:t>
      </w:r>
      <w:r w:rsidR="00DA2889">
        <w:rPr>
          <w:rFonts w:eastAsiaTheme="minorEastAsia" w:cstheme="minorHAnsi"/>
        </w:rPr>
        <w:t>-S.</w:t>
      </w:r>
      <w:r w:rsidR="00EE2019">
        <w:rPr>
          <w:rFonts w:eastAsiaTheme="minorEastAsia" w:cstheme="minorHAnsi"/>
        </w:rPr>
        <w:t xml:space="preserve"> </w:t>
      </w:r>
      <w:r w:rsidR="000F7A60">
        <w:rPr>
          <w:rFonts w:eastAsiaTheme="minorEastAsia" w:cstheme="minorHAnsi"/>
        </w:rPr>
        <w:t>A</w:t>
      </w:r>
      <w:r w:rsidR="00EE2019">
        <w:rPr>
          <w:rFonts w:eastAsiaTheme="minorEastAsia" w:cstheme="minorHAnsi"/>
        </w:rPr>
        <w:t xml:space="preserve"> small but easily missed point – </w:t>
      </w:r>
      <w:r w:rsidR="006C597D">
        <w:rPr>
          <w:rFonts w:eastAsiaTheme="minorEastAsia" w:cstheme="minorHAnsi"/>
        </w:rPr>
        <w:t xml:space="preserve">our S value is the opposite sign to the gradient, </w:t>
      </w:r>
      <w:r w:rsidR="00EE2019">
        <w:rPr>
          <w:rFonts w:eastAsiaTheme="minorEastAsia" w:cstheme="minorHAnsi"/>
        </w:rPr>
        <w:t xml:space="preserve">if the gradient we find is </w:t>
      </w:r>
      <w:r w:rsidR="00EE2019" w:rsidRPr="00EE2019">
        <w:rPr>
          <w:rFonts w:eastAsiaTheme="minorEastAsia" w:cstheme="minorHAnsi"/>
          <w:i/>
          <w:iCs/>
        </w:rPr>
        <w:t>positive</w:t>
      </w:r>
      <w:r w:rsidR="00EE2019">
        <w:rPr>
          <w:rFonts w:eastAsiaTheme="minorEastAsia" w:cstheme="minorHAnsi"/>
        </w:rPr>
        <w:t xml:space="preserve">, our value for S is </w:t>
      </w:r>
      <w:r w:rsidR="00EE2019" w:rsidRPr="00EE2019">
        <w:rPr>
          <w:rFonts w:eastAsiaTheme="minorEastAsia" w:cstheme="minorHAnsi"/>
          <w:i/>
          <w:iCs/>
        </w:rPr>
        <w:t>negative</w:t>
      </w:r>
      <w:r w:rsidR="00EE2019">
        <w:rPr>
          <w:rFonts w:eastAsiaTheme="minorEastAsia" w:cstheme="minorHAnsi"/>
        </w:rPr>
        <w:t>.</w:t>
      </w:r>
    </w:p>
    <w:p w14:paraId="6511A503" w14:textId="6E4C3B56" w:rsidR="00DE78E2" w:rsidRDefault="00330907" w:rsidP="003E5FE8">
      <w:pPr>
        <w:spacing w:before="240"/>
      </w:pPr>
      <w:r>
        <w:rPr>
          <w:rFonts w:eastAsiaTheme="minorEastAsia" w:cstheme="minorHAnsi"/>
        </w:rPr>
        <w:t>Now that we understand where this comes from, let’s go through an example</w:t>
      </w:r>
      <w:r w:rsidR="00301D85">
        <w:rPr>
          <w:rFonts w:eastAsiaTheme="minorEastAsia" w:cstheme="minorHAnsi"/>
        </w:rPr>
        <w:t xml:space="preserve">. The 2020/2021 season had relatively few observations </w:t>
      </w:r>
      <w:r w:rsidR="007A1805">
        <w:rPr>
          <w:rFonts w:eastAsiaTheme="minorEastAsia" w:cstheme="minorHAnsi"/>
        </w:rPr>
        <w:t xml:space="preserve">due to </w:t>
      </w:r>
      <w:r w:rsidR="000E1A58">
        <w:rPr>
          <w:rFonts w:eastAsiaTheme="minorEastAsia" w:cstheme="minorHAnsi"/>
        </w:rPr>
        <w:t>a restricted season from the pandemic</w:t>
      </w:r>
      <w:r w:rsidR="00640933">
        <w:rPr>
          <w:rFonts w:eastAsiaTheme="minorEastAsia" w:cstheme="minorHAnsi"/>
        </w:rPr>
        <w:t>, but does have a few half day</w:t>
      </w:r>
      <w:r w:rsidR="003E5FE8">
        <w:rPr>
          <w:rFonts w:eastAsiaTheme="minorEastAsia" w:cstheme="minorHAnsi"/>
        </w:rPr>
        <w:t>s</w:t>
      </w:r>
      <w:r w:rsidR="00640933">
        <w:rPr>
          <w:rFonts w:eastAsiaTheme="minorEastAsia" w:cstheme="minorHAnsi"/>
        </w:rPr>
        <w:t xml:space="preserve"> of</w:t>
      </w:r>
      <w:r w:rsidR="002B1276">
        <w:rPr>
          <w:rFonts w:eastAsiaTheme="minorEastAsia" w:cstheme="minorHAnsi"/>
        </w:rPr>
        <w:t xml:space="preserve"> Direct Sun</w:t>
      </w:r>
      <w:r w:rsidR="00640933">
        <w:rPr>
          <w:rFonts w:eastAsiaTheme="minorEastAsia" w:cstheme="minorHAnsi"/>
        </w:rPr>
        <w:t xml:space="preserve"> obs.</w:t>
      </w:r>
      <w:r w:rsidR="003E5FE8">
        <w:t xml:space="preserve"> First we find a day that has </w:t>
      </w:r>
      <w:r w:rsidR="00056FEF">
        <w:t xml:space="preserve">sufficient </w:t>
      </w:r>
      <w:r w:rsidR="00581D01">
        <w:t>Direct Suns</w:t>
      </w:r>
      <w:r w:rsidR="00056FEF">
        <w:t xml:space="preserve"> – the codes for these are </w:t>
      </w:r>
      <w:r w:rsidR="006A2623">
        <w:t xml:space="preserve">00, 20 and 90. Looking through the file </w:t>
      </w:r>
      <w:r w:rsidR="00BE750B">
        <w:t xml:space="preserve">from the </w:t>
      </w:r>
      <w:proofErr w:type="gramStart"/>
      <w:r w:rsidR="00BE750B">
        <w:t xml:space="preserve">SAN </w:t>
      </w:r>
      <w:r w:rsidR="00CB6EA3">
        <w:t xml:space="preserve"> with</w:t>
      </w:r>
      <w:proofErr w:type="gramEnd"/>
      <w:r w:rsidR="00CB6EA3">
        <w:t xml:space="preserve"> January’s data</w:t>
      </w:r>
      <w:r w:rsidR="00EC7079">
        <w:t xml:space="preserve"> </w:t>
      </w:r>
      <w:r w:rsidR="00CB6EA3">
        <w:t>(</w:t>
      </w:r>
      <w:r w:rsidR="00BE750B">
        <w:t>data</w:t>
      </w:r>
      <w:r w:rsidR="00BE750B" w:rsidRPr="00BE750B">
        <w:t>\</w:t>
      </w:r>
      <w:proofErr w:type="spellStart"/>
      <w:r w:rsidR="00BE750B" w:rsidRPr="00BE750B">
        <w:t>momu_data</w:t>
      </w:r>
      <w:proofErr w:type="spellEnd"/>
      <w:r w:rsidR="00BE750B" w:rsidRPr="00BE750B">
        <w:t>\</w:t>
      </w:r>
      <w:proofErr w:type="spellStart"/>
      <w:r w:rsidR="00BE750B" w:rsidRPr="00BE750B">
        <w:t>halley</w:t>
      </w:r>
      <w:proofErr w:type="spellEnd"/>
      <w:r w:rsidR="00BE750B" w:rsidRPr="00BE750B">
        <w:t>\ozone\2021\data\</w:t>
      </w:r>
      <w:proofErr w:type="spellStart"/>
      <w:r w:rsidR="00BE750B" w:rsidRPr="00BE750B">
        <w:t>jan</w:t>
      </w:r>
      <w:proofErr w:type="spellEnd"/>
      <w:r w:rsidR="00BE750B" w:rsidRPr="00BE750B">
        <w:t>\zozJan21.dat</w:t>
      </w:r>
      <w:r w:rsidR="00CB6EA3">
        <w:t>)</w:t>
      </w:r>
      <w:r w:rsidR="00EC7079">
        <w:t xml:space="preserve"> we can see that there are many of these observations on Jan 19</w:t>
      </w:r>
      <w:r w:rsidR="00EC7079" w:rsidRPr="00EC7079">
        <w:rPr>
          <w:vertAlign w:val="superscript"/>
        </w:rPr>
        <w:t>th</w:t>
      </w:r>
      <w:r w:rsidR="00EC7079">
        <w:t>:</w:t>
      </w:r>
    </w:p>
    <w:p w14:paraId="6FD8031B" w14:textId="045BD900" w:rsidR="00FA7475" w:rsidRDefault="00FA7475" w:rsidP="00FA7475">
      <w:pPr>
        <w:pStyle w:val="Caption"/>
        <w:keepNext/>
      </w:pPr>
      <w:r>
        <w:t xml:space="preserve">Table </w:t>
      </w:r>
      <w:fldSimple w:instr=" SEQ Table \* ARABIC ">
        <w:r>
          <w:rPr>
            <w:noProof/>
          </w:rPr>
          <w:t>1</w:t>
        </w:r>
      </w:fldSimple>
      <w:r>
        <w:t xml:space="preserve"> Excerpt from zozJan21.dat. Note that Dial readings are multiplied by 10 </w:t>
      </w:r>
      <w:proofErr w:type="gramStart"/>
      <w:r>
        <w:t>e.g.</w:t>
      </w:r>
      <w:proofErr w:type="gramEnd"/>
      <w:r>
        <w:t xml:space="preserve"> 1636 = 163.6.</w:t>
      </w:r>
    </w:p>
    <w:tbl>
      <w:tblPr>
        <w:tblW w:w="10296" w:type="dxa"/>
        <w:tblInd w:w="-629" w:type="dxa"/>
        <w:tblBorders>
          <w:insideH w:val="single" w:sz="4" w:space="0" w:color="auto"/>
          <w:insideV w:val="single" w:sz="4" w:space="0" w:color="auto"/>
        </w:tblBorders>
        <w:tblLook w:val="04A0" w:firstRow="1" w:lastRow="0" w:firstColumn="1" w:lastColumn="0" w:noHBand="0" w:noVBand="1"/>
      </w:tblPr>
      <w:tblGrid>
        <w:gridCol w:w="663"/>
        <w:gridCol w:w="813"/>
        <w:gridCol w:w="537"/>
        <w:gridCol w:w="640"/>
        <w:gridCol w:w="558"/>
        <w:gridCol w:w="505"/>
        <w:gridCol w:w="760"/>
        <w:gridCol w:w="1020"/>
        <w:gridCol w:w="800"/>
        <w:gridCol w:w="800"/>
        <w:gridCol w:w="800"/>
        <w:gridCol w:w="800"/>
        <w:gridCol w:w="800"/>
        <w:gridCol w:w="800"/>
      </w:tblGrid>
      <w:tr w:rsidR="003705CC" w:rsidRPr="003705CC" w14:paraId="4717233E" w14:textId="77777777" w:rsidTr="00984168">
        <w:trPr>
          <w:trHeight w:val="288"/>
        </w:trPr>
        <w:tc>
          <w:tcPr>
            <w:tcW w:w="663" w:type="dxa"/>
            <w:shd w:val="clear" w:color="auto" w:fill="auto"/>
            <w:noWrap/>
            <w:vAlign w:val="center"/>
            <w:hideMark/>
          </w:tcPr>
          <w:p w14:paraId="3C1E3FCE" w14:textId="30B228A9" w:rsidR="003705CC" w:rsidRPr="003705CC" w:rsidRDefault="00253662" w:rsidP="003705C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y</w:t>
            </w:r>
            <w:r w:rsidR="003705CC" w:rsidRPr="003705CC">
              <w:rPr>
                <w:rFonts w:ascii="Calibri" w:eastAsia="Times New Roman" w:hAnsi="Calibri" w:cs="Calibri"/>
                <w:color w:val="000000"/>
                <w:lang w:eastAsia="en-GB"/>
              </w:rPr>
              <w:t>ear</w:t>
            </w:r>
          </w:p>
        </w:tc>
        <w:tc>
          <w:tcPr>
            <w:tcW w:w="813" w:type="dxa"/>
            <w:shd w:val="clear" w:color="auto" w:fill="auto"/>
            <w:noWrap/>
            <w:vAlign w:val="bottom"/>
            <w:hideMark/>
          </w:tcPr>
          <w:p w14:paraId="6F82A171"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month</w:t>
            </w:r>
          </w:p>
        </w:tc>
        <w:tc>
          <w:tcPr>
            <w:tcW w:w="537" w:type="dxa"/>
            <w:shd w:val="clear" w:color="auto" w:fill="auto"/>
            <w:noWrap/>
            <w:vAlign w:val="bottom"/>
            <w:hideMark/>
          </w:tcPr>
          <w:p w14:paraId="01786391"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day</w:t>
            </w:r>
          </w:p>
        </w:tc>
        <w:tc>
          <w:tcPr>
            <w:tcW w:w="640" w:type="dxa"/>
            <w:shd w:val="clear" w:color="auto" w:fill="auto"/>
            <w:noWrap/>
            <w:vAlign w:val="bottom"/>
            <w:hideMark/>
          </w:tcPr>
          <w:p w14:paraId="02905A5E"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hour</w:t>
            </w:r>
          </w:p>
        </w:tc>
        <w:tc>
          <w:tcPr>
            <w:tcW w:w="558" w:type="dxa"/>
            <w:shd w:val="clear" w:color="auto" w:fill="auto"/>
            <w:noWrap/>
            <w:vAlign w:val="bottom"/>
            <w:hideMark/>
          </w:tcPr>
          <w:p w14:paraId="76E76D76"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min</w:t>
            </w:r>
          </w:p>
        </w:tc>
        <w:tc>
          <w:tcPr>
            <w:tcW w:w="505" w:type="dxa"/>
            <w:shd w:val="clear" w:color="auto" w:fill="auto"/>
            <w:noWrap/>
            <w:vAlign w:val="bottom"/>
            <w:hideMark/>
          </w:tcPr>
          <w:p w14:paraId="275F3EBE"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sec</w:t>
            </w:r>
          </w:p>
        </w:tc>
        <w:tc>
          <w:tcPr>
            <w:tcW w:w="760" w:type="dxa"/>
            <w:shd w:val="clear" w:color="auto" w:fill="auto"/>
            <w:noWrap/>
            <w:vAlign w:val="bottom"/>
            <w:hideMark/>
          </w:tcPr>
          <w:p w14:paraId="0BF6B55A" w14:textId="77777777" w:rsidR="003705CC" w:rsidRPr="003705CC" w:rsidRDefault="003705CC" w:rsidP="003705CC">
            <w:pPr>
              <w:spacing w:after="0" w:line="240" w:lineRule="auto"/>
              <w:rPr>
                <w:rFonts w:ascii="Calibri" w:eastAsia="Times New Roman" w:hAnsi="Calibri" w:cs="Calibri"/>
                <w:color w:val="000000"/>
                <w:lang w:eastAsia="en-GB"/>
              </w:rPr>
            </w:pPr>
            <w:proofErr w:type="spellStart"/>
            <w:r w:rsidRPr="003705CC">
              <w:rPr>
                <w:rFonts w:ascii="Calibri" w:eastAsia="Times New Roman" w:hAnsi="Calibri" w:cs="Calibri"/>
                <w:color w:val="000000"/>
                <w:lang w:eastAsia="en-GB"/>
              </w:rPr>
              <w:t>ob</w:t>
            </w:r>
            <w:proofErr w:type="spellEnd"/>
            <w:r w:rsidRPr="003705CC">
              <w:rPr>
                <w:rFonts w:ascii="Calibri" w:eastAsia="Times New Roman" w:hAnsi="Calibri" w:cs="Calibri"/>
                <w:color w:val="000000"/>
                <w:lang w:eastAsia="en-GB"/>
              </w:rPr>
              <w:t xml:space="preserve"> type</w:t>
            </w:r>
          </w:p>
        </w:tc>
        <w:tc>
          <w:tcPr>
            <w:tcW w:w="1020" w:type="dxa"/>
            <w:shd w:val="clear" w:color="auto" w:fill="auto"/>
            <w:noWrap/>
            <w:vAlign w:val="bottom"/>
            <w:hideMark/>
          </w:tcPr>
          <w:p w14:paraId="1297E543"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Dobson ID</w:t>
            </w:r>
          </w:p>
        </w:tc>
        <w:tc>
          <w:tcPr>
            <w:tcW w:w="800" w:type="dxa"/>
            <w:shd w:val="clear" w:color="auto" w:fill="auto"/>
            <w:noWrap/>
            <w:vAlign w:val="bottom"/>
            <w:hideMark/>
          </w:tcPr>
          <w:p w14:paraId="6842EB38"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R-Dial 1</w:t>
            </w:r>
          </w:p>
        </w:tc>
        <w:tc>
          <w:tcPr>
            <w:tcW w:w="800" w:type="dxa"/>
            <w:shd w:val="clear" w:color="auto" w:fill="auto"/>
            <w:noWrap/>
            <w:vAlign w:val="bottom"/>
            <w:hideMark/>
          </w:tcPr>
          <w:p w14:paraId="6A469FCE"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R-Dial 2</w:t>
            </w:r>
          </w:p>
        </w:tc>
        <w:tc>
          <w:tcPr>
            <w:tcW w:w="800" w:type="dxa"/>
            <w:shd w:val="clear" w:color="auto" w:fill="auto"/>
            <w:noWrap/>
            <w:vAlign w:val="bottom"/>
            <w:hideMark/>
          </w:tcPr>
          <w:p w14:paraId="326D8139"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R-Dial 3</w:t>
            </w:r>
          </w:p>
        </w:tc>
        <w:tc>
          <w:tcPr>
            <w:tcW w:w="800" w:type="dxa"/>
            <w:shd w:val="clear" w:color="auto" w:fill="auto"/>
            <w:noWrap/>
            <w:vAlign w:val="bottom"/>
            <w:hideMark/>
          </w:tcPr>
          <w:p w14:paraId="2E0323F3"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R-Dial 4</w:t>
            </w:r>
          </w:p>
        </w:tc>
        <w:tc>
          <w:tcPr>
            <w:tcW w:w="800" w:type="dxa"/>
            <w:shd w:val="clear" w:color="auto" w:fill="auto"/>
            <w:noWrap/>
            <w:vAlign w:val="bottom"/>
            <w:hideMark/>
          </w:tcPr>
          <w:p w14:paraId="4986FC9D"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R-Dial 5</w:t>
            </w:r>
          </w:p>
        </w:tc>
        <w:tc>
          <w:tcPr>
            <w:tcW w:w="800" w:type="dxa"/>
            <w:shd w:val="clear" w:color="auto" w:fill="auto"/>
            <w:noWrap/>
            <w:vAlign w:val="bottom"/>
            <w:hideMark/>
          </w:tcPr>
          <w:p w14:paraId="5A95FCFC"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R-Dial 6</w:t>
            </w:r>
          </w:p>
        </w:tc>
      </w:tr>
      <w:tr w:rsidR="003705CC" w:rsidRPr="003705CC" w14:paraId="5B424BC7" w14:textId="77777777" w:rsidTr="00984168">
        <w:trPr>
          <w:trHeight w:val="288"/>
        </w:trPr>
        <w:tc>
          <w:tcPr>
            <w:tcW w:w="663" w:type="dxa"/>
            <w:shd w:val="clear" w:color="auto" w:fill="auto"/>
            <w:noWrap/>
            <w:vAlign w:val="center"/>
            <w:hideMark/>
          </w:tcPr>
          <w:p w14:paraId="5DAFD73D"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3DE1379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041DB1E9"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023EF14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11</w:t>
            </w:r>
          </w:p>
        </w:tc>
        <w:tc>
          <w:tcPr>
            <w:tcW w:w="558" w:type="dxa"/>
            <w:shd w:val="clear" w:color="auto" w:fill="auto"/>
            <w:noWrap/>
            <w:vAlign w:val="bottom"/>
            <w:hideMark/>
          </w:tcPr>
          <w:p w14:paraId="43BA8B54"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58</w:t>
            </w:r>
          </w:p>
        </w:tc>
        <w:tc>
          <w:tcPr>
            <w:tcW w:w="505" w:type="dxa"/>
            <w:shd w:val="clear" w:color="auto" w:fill="auto"/>
            <w:noWrap/>
            <w:vAlign w:val="bottom"/>
            <w:hideMark/>
          </w:tcPr>
          <w:p w14:paraId="667FF64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10</w:t>
            </w:r>
          </w:p>
        </w:tc>
        <w:tc>
          <w:tcPr>
            <w:tcW w:w="760" w:type="dxa"/>
            <w:shd w:val="clear" w:color="auto" w:fill="auto"/>
            <w:noWrap/>
            <w:vAlign w:val="bottom"/>
            <w:hideMark/>
          </w:tcPr>
          <w:p w14:paraId="5616D2D6"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highlight w:val="yellow"/>
                <w:lang w:eastAsia="en-GB"/>
              </w:rPr>
              <w:t>90</w:t>
            </w:r>
          </w:p>
        </w:tc>
        <w:tc>
          <w:tcPr>
            <w:tcW w:w="1020" w:type="dxa"/>
            <w:shd w:val="clear" w:color="auto" w:fill="auto"/>
            <w:noWrap/>
            <w:vAlign w:val="bottom"/>
            <w:hideMark/>
          </w:tcPr>
          <w:p w14:paraId="44A33090"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438ACF77"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1636</w:t>
            </w:r>
          </w:p>
        </w:tc>
        <w:tc>
          <w:tcPr>
            <w:tcW w:w="800" w:type="dxa"/>
            <w:shd w:val="clear" w:color="auto" w:fill="auto"/>
            <w:noWrap/>
            <w:vAlign w:val="bottom"/>
            <w:hideMark/>
          </w:tcPr>
          <w:p w14:paraId="3F45E93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1636</w:t>
            </w:r>
          </w:p>
        </w:tc>
        <w:tc>
          <w:tcPr>
            <w:tcW w:w="800" w:type="dxa"/>
            <w:shd w:val="clear" w:color="auto" w:fill="auto"/>
            <w:noWrap/>
            <w:vAlign w:val="bottom"/>
            <w:hideMark/>
          </w:tcPr>
          <w:p w14:paraId="780FB1EC"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990</w:t>
            </w:r>
          </w:p>
        </w:tc>
        <w:tc>
          <w:tcPr>
            <w:tcW w:w="800" w:type="dxa"/>
            <w:shd w:val="clear" w:color="auto" w:fill="auto"/>
            <w:noWrap/>
            <w:vAlign w:val="bottom"/>
            <w:hideMark/>
          </w:tcPr>
          <w:p w14:paraId="0D29A2A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992</w:t>
            </w:r>
          </w:p>
        </w:tc>
        <w:tc>
          <w:tcPr>
            <w:tcW w:w="800" w:type="dxa"/>
            <w:shd w:val="clear" w:color="auto" w:fill="auto"/>
            <w:noWrap/>
            <w:vAlign w:val="bottom"/>
            <w:hideMark/>
          </w:tcPr>
          <w:p w14:paraId="11507938"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725</w:t>
            </w:r>
          </w:p>
        </w:tc>
        <w:tc>
          <w:tcPr>
            <w:tcW w:w="800" w:type="dxa"/>
            <w:shd w:val="clear" w:color="auto" w:fill="auto"/>
            <w:noWrap/>
            <w:vAlign w:val="bottom"/>
            <w:hideMark/>
          </w:tcPr>
          <w:p w14:paraId="5747097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727</w:t>
            </w:r>
          </w:p>
        </w:tc>
      </w:tr>
      <w:tr w:rsidR="003705CC" w:rsidRPr="003705CC" w14:paraId="0E43DA88" w14:textId="77777777" w:rsidTr="00984168">
        <w:trPr>
          <w:trHeight w:val="288"/>
        </w:trPr>
        <w:tc>
          <w:tcPr>
            <w:tcW w:w="663" w:type="dxa"/>
            <w:shd w:val="clear" w:color="auto" w:fill="auto"/>
            <w:noWrap/>
            <w:vAlign w:val="center"/>
            <w:hideMark/>
          </w:tcPr>
          <w:p w14:paraId="19620AAE"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61407293"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0078688B"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264F48A1"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12</w:t>
            </w:r>
          </w:p>
        </w:tc>
        <w:tc>
          <w:tcPr>
            <w:tcW w:w="558" w:type="dxa"/>
            <w:shd w:val="clear" w:color="auto" w:fill="auto"/>
            <w:noWrap/>
            <w:vAlign w:val="bottom"/>
            <w:hideMark/>
          </w:tcPr>
          <w:p w14:paraId="4AA221CE"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0</w:t>
            </w:r>
          </w:p>
        </w:tc>
        <w:tc>
          <w:tcPr>
            <w:tcW w:w="505" w:type="dxa"/>
            <w:shd w:val="clear" w:color="auto" w:fill="auto"/>
            <w:noWrap/>
            <w:vAlign w:val="bottom"/>
            <w:hideMark/>
          </w:tcPr>
          <w:p w14:paraId="48F7AE98"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18</w:t>
            </w:r>
          </w:p>
        </w:tc>
        <w:tc>
          <w:tcPr>
            <w:tcW w:w="760" w:type="dxa"/>
            <w:shd w:val="clear" w:color="auto" w:fill="auto"/>
            <w:noWrap/>
            <w:vAlign w:val="bottom"/>
            <w:hideMark/>
          </w:tcPr>
          <w:p w14:paraId="60F1DBC7"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92</w:t>
            </w:r>
          </w:p>
        </w:tc>
        <w:tc>
          <w:tcPr>
            <w:tcW w:w="1020" w:type="dxa"/>
            <w:shd w:val="clear" w:color="auto" w:fill="auto"/>
            <w:noWrap/>
            <w:vAlign w:val="bottom"/>
            <w:hideMark/>
          </w:tcPr>
          <w:p w14:paraId="398943F9"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620189C3"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1360</w:t>
            </w:r>
          </w:p>
        </w:tc>
        <w:tc>
          <w:tcPr>
            <w:tcW w:w="800" w:type="dxa"/>
            <w:shd w:val="clear" w:color="auto" w:fill="auto"/>
            <w:noWrap/>
            <w:vAlign w:val="bottom"/>
            <w:hideMark/>
          </w:tcPr>
          <w:p w14:paraId="700EE3A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1363</w:t>
            </w:r>
          </w:p>
        </w:tc>
        <w:tc>
          <w:tcPr>
            <w:tcW w:w="800" w:type="dxa"/>
            <w:shd w:val="clear" w:color="auto" w:fill="auto"/>
            <w:noWrap/>
            <w:vAlign w:val="bottom"/>
            <w:hideMark/>
          </w:tcPr>
          <w:p w14:paraId="0640EB3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654</w:t>
            </w:r>
          </w:p>
        </w:tc>
        <w:tc>
          <w:tcPr>
            <w:tcW w:w="800" w:type="dxa"/>
            <w:shd w:val="clear" w:color="auto" w:fill="auto"/>
            <w:noWrap/>
            <w:vAlign w:val="bottom"/>
            <w:hideMark/>
          </w:tcPr>
          <w:p w14:paraId="038B8927"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660</w:t>
            </w:r>
          </w:p>
        </w:tc>
        <w:tc>
          <w:tcPr>
            <w:tcW w:w="800" w:type="dxa"/>
            <w:shd w:val="clear" w:color="auto" w:fill="auto"/>
            <w:noWrap/>
            <w:vAlign w:val="bottom"/>
            <w:hideMark/>
          </w:tcPr>
          <w:p w14:paraId="1B19422F"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362</w:t>
            </w:r>
          </w:p>
        </w:tc>
        <w:tc>
          <w:tcPr>
            <w:tcW w:w="800" w:type="dxa"/>
            <w:shd w:val="clear" w:color="auto" w:fill="auto"/>
            <w:noWrap/>
            <w:vAlign w:val="bottom"/>
            <w:hideMark/>
          </w:tcPr>
          <w:p w14:paraId="330CD493"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364</w:t>
            </w:r>
          </w:p>
        </w:tc>
      </w:tr>
      <w:tr w:rsidR="003705CC" w:rsidRPr="003705CC" w14:paraId="61F79F0D" w14:textId="77777777" w:rsidTr="00984168">
        <w:trPr>
          <w:trHeight w:val="288"/>
        </w:trPr>
        <w:tc>
          <w:tcPr>
            <w:tcW w:w="663" w:type="dxa"/>
            <w:shd w:val="clear" w:color="auto" w:fill="auto"/>
            <w:noWrap/>
            <w:vAlign w:val="center"/>
            <w:hideMark/>
          </w:tcPr>
          <w:p w14:paraId="5C233FB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4F4F2A3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2B1258D1"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79E61A8C"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13</w:t>
            </w:r>
          </w:p>
        </w:tc>
        <w:tc>
          <w:tcPr>
            <w:tcW w:w="558" w:type="dxa"/>
            <w:shd w:val="clear" w:color="auto" w:fill="auto"/>
            <w:noWrap/>
            <w:vAlign w:val="bottom"/>
            <w:hideMark/>
          </w:tcPr>
          <w:p w14:paraId="0B9557C9"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29</w:t>
            </w:r>
          </w:p>
        </w:tc>
        <w:tc>
          <w:tcPr>
            <w:tcW w:w="505" w:type="dxa"/>
            <w:shd w:val="clear" w:color="auto" w:fill="auto"/>
            <w:noWrap/>
            <w:vAlign w:val="bottom"/>
            <w:hideMark/>
          </w:tcPr>
          <w:p w14:paraId="7B557549"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50</w:t>
            </w:r>
          </w:p>
        </w:tc>
        <w:tc>
          <w:tcPr>
            <w:tcW w:w="760" w:type="dxa"/>
            <w:shd w:val="clear" w:color="auto" w:fill="auto"/>
            <w:noWrap/>
            <w:vAlign w:val="bottom"/>
            <w:hideMark/>
          </w:tcPr>
          <w:p w14:paraId="1881655D"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highlight w:val="yellow"/>
                <w:lang w:eastAsia="en-GB"/>
              </w:rPr>
              <w:t>90</w:t>
            </w:r>
          </w:p>
        </w:tc>
        <w:tc>
          <w:tcPr>
            <w:tcW w:w="1020" w:type="dxa"/>
            <w:shd w:val="clear" w:color="auto" w:fill="auto"/>
            <w:noWrap/>
            <w:vAlign w:val="bottom"/>
            <w:hideMark/>
          </w:tcPr>
          <w:p w14:paraId="371A4D5E"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0716EBE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1582</w:t>
            </w:r>
          </w:p>
        </w:tc>
        <w:tc>
          <w:tcPr>
            <w:tcW w:w="800" w:type="dxa"/>
            <w:shd w:val="clear" w:color="auto" w:fill="auto"/>
            <w:noWrap/>
            <w:vAlign w:val="bottom"/>
            <w:hideMark/>
          </w:tcPr>
          <w:p w14:paraId="15651E8B"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1585</w:t>
            </w:r>
          </w:p>
        </w:tc>
        <w:tc>
          <w:tcPr>
            <w:tcW w:w="800" w:type="dxa"/>
            <w:shd w:val="clear" w:color="auto" w:fill="auto"/>
            <w:noWrap/>
            <w:vAlign w:val="bottom"/>
            <w:hideMark/>
          </w:tcPr>
          <w:p w14:paraId="63516641"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958</w:t>
            </w:r>
          </w:p>
        </w:tc>
        <w:tc>
          <w:tcPr>
            <w:tcW w:w="800" w:type="dxa"/>
            <w:shd w:val="clear" w:color="auto" w:fill="auto"/>
            <w:noWrap/>
            <w:vAlign w:val="bottom"/>
            <w:hideMark/>
          </w:tcPr>
          <w:p w14:paraId="44CCA873"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965</w:t>
            </w:r>
          </w:p>
        </w:tc>
        <w:tc>
          <w:tcPr>
            <w:tcW w:w="800" w:type="dxa"/>
            <w:shd w:val="clear" w:color="auto" w:fill="auto"/>
            <w:noWrap/>
            <w:vAlign w:val="bottom"/>
            <w:hideMark/>
          </w:tcPr>
          <w:p w14:paraId="7A671FA3"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700</w:t>
            </w:r>
          </w:p>
        </w:tc>
        <w:tc>
          <w:tcPr>
            <w:tcW w:w="800" w:type="dxa"/>
            <w:shd w:val="clear" w:color="auto" w:fill="auto"/>
            <w:noWrap/>
            <w:vAlign w:val="bottom"/>
            <w:hideMark/>
          </w:tcPr>
          <w:p w14:paraId="6135A494"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700</w:t>
            </w:r>
          </w:p>
        </w:tc>
      </w:tr>
      <w:tr w:rsidR="003705CC" w:rsidRPr="003705CC" w14:paraId="02EE92C4" w14:textId="77777777" w:rsidTr="00984168">
        <w:trPr>
          <w:trHeight w:val="288"/>
        </w:trPr>
        <w:tc>
          <w:tcPr>
            <w:tcW w:w="663" w:type="dxa"/>
            <w:shd w:val="clear" w:color="auto" w:fill="auto"/>
            <w:noWrap/>
            <w:vAlign w:val="center"/>
            <w:hideMark/>
          </w:tcPr>
          <w:p w14:paraId="739D9507"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7F6B2F8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4E0BC707"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34DF4829"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13</w:t>
            </w:r>
          </w:p>
        </w:tc>
        <w:tc>
          <w:tcPr>
            <w:tcW w:w="558" w:type="dxa"/>
            <w:shd w:val="clear" w:color="auto" w:fill="auto"/>
            <w:noWrap/>
            <w:vAlign w:val="bottom"/>
            <w:hideMark/>
          </w:tcPr>
          <w:p w14:paraId="74E026F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31</w:t>
            </w:r>
          </w:p>
        </w:tc>
        <w:tc>
          <w:tcPr>
            <w:tcW w:w="505" w:type="dxa"/>
            <w:shd w:val="clear" w:color="auto" w:fill="auto"/>
            <w:noWrap/>
            <w:vAlign w:val="bottom"/>
            <w:hideMark/>
          </w:tcPr>
          <w:p w14:paraId="56436B94"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47</w:t>
            </w:r>
          </w:p>
        </w:tc>
        <w:tc>
          <w:tcPr>
            <w:tcW w:w="760" w:type="dxa"/>
            <w:shd w:val="clear" w:color="auto" w:fill="auto"/>
            <w:noWrap/>
            <w:vAlign w:val="bottom"/>
            <w:hideMark/>
          </w:tcPr>
          <w:p w14:paraId="7383003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92</w:t>
            </w:r>
          </w:p>
        </w:tc>
        <w:tc>
          <w:tcPr>
            <w:tcW w:w="1020" w:type="dxa"/>
            <w:shd w:val="clear" w:color="auto" w:fill="auto"/>
            <w:noWrap/>
            <w:vAlign w:val="bottom"/>
            <w:hideMark/>
          </w:tcPr>
          <w:p w14:paraId="03ACADC1"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1292822F"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1326</w:t>
            </w:r>
          </w:p>
        </w:tc>
        <w:tc>
          <w:tcPr>
            <w:tcW w:w="800" w:type="dxa"/>
            <w:shd w:val="clear" w:color="auto" w:fill="auto"/>
            <w:noWrap/>
            <w:vAlign w:val="bottom"/>
            <w:hideMark/>
          </w:tcPr>
          <w:p w14:paraId="1998F9F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1319</w:t>
            </w:r>
          </w:p>
        </w:tc>
        <w:tc>
          <w:tcPr>
            <w:tcW w:w="800" w:type="dxa"/>
            <w:shd w:val="clear" w:color="auto" w:fill="auto"/>
            <w:noWrap/>
            <w:vAlign w:val="bottom"/>
            <w:hideMark/>
          </w:tcPr>
          <w:p w14:paraId="1CBAA871"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635</w:t>
            </w:r>
          </w:p>
        </w:tc>
        <w:tc>
          <w:tcPr>
            <w:tcW w:w="800" w:type="dxa"/>
            <w:shd w:val="clear" w:color="auto" w:fill="auto"/>
            <w:noWrap/>
            <w:vAlign w:val="bottom"/>
            <w:hideMark/>
          </w:tcPr>
          <w:p w14:paraId="3FDCA881"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634</w:t>
            </w:r>
          </w:p>
        </w:tc>
        <w:tc>
          <w:tcPr>
            <w:tcW w:w="800" w:type="dxa"/>
            <w:shd w:val="clear" w:color="auto" w:fill="auto"/>
            <w:noWrap/>
            <w:vAlign w:val="bottom"/>
            <w:hideMark/>
          </w:tcPr>
          <w:p w14:paraId="0F393236"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349</w:t>
            </w:r>
          </w:p>
        </w:tc>
        <w:tc>
          <w:tcPr>
            <w:tcW w:w="800" w:type="dxa"/>
            <w:shd w:val="clear" w:color="auto" w:fill="auto"/>
            <w:noWrap/>
            <w:vAlign w:val="bottom"/>
            <w:hideMark/>
          </w:tcPr>
          <w:p w14:paraId="2047F0D3"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345</w:t>
            </w:r>
          </w:p>
        </w:tc>
      </w:tr>
      <w:tr w:rsidR="003705CC" w:rsidRPr="003705CC" w14:paraId="15183498" w14:textId="77777777" w:rsidTr="00984168">
        <w:trPr>
          <w:trHeight w:val="288"/>
        </w:trPr>
        <w:tc>
          <w:tcPr>
            <w:tcW w:w="663" w:type="dxa"/>
            <w:shd w:val="clear" w:color="auto" w:fill="auto"/>
            <w:noWrap/>
            <w:vAlign w:val="center"/>
            <w:hideMark/>
          </w:tcPr>
          <w:p w14:paraId="158120F4"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15D9E984"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63E03243"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2AF50EDB"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14</w:t>
            </w:r>
          </w:p>
        </w:tc>
        <w:tc>
          <w:tcPr>
            <w:tcW w:w="558" w:type="dxa"/>
            <w:shd w:val="clear" w:color="auto" w:fill="auto"/>
            <w:noWrap/>
            <w:vAlign w:val="bottom"/>
            <w:hideMark/>
          </w:tcPr>
          <w:p w14:paraId="1647AB39"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25</w:t>
            </w:r>
          </w:p>
        </w:tc>
        <w:tc>
          <w:tcPr>
            <w:tcW w:w="505" w:type="dxa"/>
            <w:shd w:val="clear" w:color="auto" w:fill="auto"/>
            <w:noWrap/>
            <w:vAlign w:val="bottom"/>
            <w:hideMark/>
          </w:tcPr>
          <w:p w14:paraId="56805E0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48</w:t>
            </w:r>
          </w:p>
        </w:tc>
        <w:tc>
          <w:tcPr>
            <w:tcW w:w="760" w:type="dxa"/>
            <w:shd w:val="clear" w:color="auto" w:fill="auto"/>
            <w:noWrap/>
            <w:vAlign w:val="bottom"/>
            <w:hideMark/>
          </w:tcPr>
          <w:p w14:paraId="15A34454"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highlight w:val="yellow"/>
                <w:lang w:eastAsia="en-GB"/>
              </w:rPr>
              <w:t>90</w:t>
            </w:r>
          </w:p>
        </w:tc>
        <w:tc>
          <w:tcPr>
            <w:tcW w:w="1020" w:type="dxa"/>
            <w:shd w:val="clear" w:color="auto" w:fill="auto"/>
            <w:noWrap/>
            <w:vAlign w:val="bottom"/>
            <w:hideMark/>
          </w:tcPr>
          <w:p w14:paraId="3380F693"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758037BF"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1593</w:t>
            </w:r>
          </w:p>
        </w:tc>
        <w:tc>
          <w:tcPr>
            <w:tcW w:w="800" w:type="dxa"/>
            <w:shd w:val="clear" w:color="auto" w:fill="auto"/>
            <w:noWrap/>
            <w:vAlign w:val="bottom"/>
            <w:hideMark/>
          </w:tcPr>
          <w:p w14:paraId="52E78C21"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1591</w:t>
            </w:r>
          </w:p>
        </w:tc>
        <w:tc>
          <w:tcPr>
            <w:tcW w:w="800" w:type="dxa"/>
            <w:shd w:val="clear" w:color="auto" w:fill="auto"/>
            <w:noWrap/>
            <w:vAlign w:val="bottom"/>
            <w:hideMark/>
          </w:tcPr>
          <w:p w14:paraId="17F79DA4"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970</w:t>
            </w:r>
          </w:p>
        </w:tc>
        <w:tc>
          <w:tcPr>
            <w:tcW w:w="800" w:type="dxa"/>
            <w:shd w:val="clear" w:color="auto" w:fill="auto"/>
            <w:noWrap/>
            <w:vAlign w:val="bottom"/>
            <w:hideMark/>
          </w:tcPr>
          <w:p w14:paraId="11675347"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966</w:t>
            </w:r>
          </w:p>
        </w:tc>
        <w:tc>
          <w:tcPr>
            <w:tcW w:w="800" w:type="dxa"/>
            <w:shd w:val="clear" w:color="auto" w:fill="auto"/>
            <w:noWrap/>
            <w:vAlign w:val="bottom"/>
            <w:hideMark/>
          </w:tcPr>
          <w:p w14:paraId="43F2953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709</w:t>
            </w:r>
          </w:p>
        </w:tc>
        <w:tc>
          <w:tcPr>
            <w:tcW w:w="800" w:type="dxa"/>
            <w:shd w:val="clear" w:color="auto" w:fill="auto"/>
            <w:noWrap/>
            <w:vAlign w:val="bottom"/>
            <w:hideMark/>
          </w:tcPr>
          <w:p w14:paraId="4C52872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707</w:t>
            </w:r>
          </w:p>
        </w:tc>
      </w:tr>
      <w:tr w:rsidR="003705CC" w:rsidRPr="003705CC" w14:paraId="6D349EA9" w14:textId="77777777" w:rsidTr="00984168">
        <w:trPr>
          <w:trHeight w:val="288"/>
        </w:trPr>
        <w:tc>
          <w:tcPr>
            <w:tcW w:w="663" w:type="dxa"/>
            <w:shd w:val="clear" w:color="auto" w:fill="auto"/>
            <w:noWrap/>
            <w:vAlign w:val="center"/>
            <w:hideMark/>
          </w:tcPr>
          <w:p w14:paraId="5CA678FE"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797C96F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3BB78041"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09C01C4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14</w:t>
            </w:r>
          </w:p>
        </w:tc>
        <w:tc>
          <w:tcPr>
            <w:tcW w:w="558" w:type="dxa"/>
            <w:shd w:val="clear" w:color="auto" w:fill="auto"/>
            <w:noWrap/>
            <w:vAlign w:val="bottom"/>
            <w:hideMark/>
          </w:tcPr>
          <w:p w14:paraId="2A08868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28</w:t>
            </w:r>
          </w:p>
        </w:tc>
        <w:tc>
          <w:tcPr>
            <w:tcW w:w="505" w:type="dxa"/>
            <w:shd w:val="clear" w:color="auto" w:fill="auto"/>
            <w:noWrap/>
            <w:vAlign w:val="bottom"/>
            <w:hideMark/>
          </w:tcPr>
          <w:p w14:paraId="241E13F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3</w:t>
            </w:r>
          </w:p>
        </w:tc>
        <w:tc>
          <w:tcPr>
            <w:tcW w:w="760" w:type="dxa"/>
            <w:shd w:val="clear" w:color="auto" w:fill="auto"/>
            <w:noWrap/>
            <w:vAlign w:val="bottom"/>
            <w:hideMark/>
          </w:tcPr>
          <w:p w14:paraId="30F05DD8"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92</w:t>
            </w:r>
          </w:p>
        </w:tc>
        <w:tc>
          <w:tcPr>
            <w:tcW w:w="1020" w:type="dxa"/>
            <w:shd w:val="clear" w:color="auto" w:fill="auto"/>
            <w:noWrap/>
            <w:vAlign w:val="bottom"/>
            <w:hideMark/>
          </w:tcPr>
          <w:p w14:paraId="104CF805"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73D39568"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1333</w:t>
            </w:r>
          </w:p>
        </w:tc>
        <w:tc>
          <w:tcPr>
            <w:tcW w:w="800" w:type="dxa"/>
            <w:shd w:val="clear" w:color="auto" w:fill="auto"/>
            <w:noWrap/>
            <w:vAlign w:val="bottom"/>
            <w:hideMark/>
          </w:tcPr>
          <w:p w14:paraId="17179C76"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1332</w:t>
            </w:r>
          </w:p>
        </w:tc>
        <w:tc>
          <w:tcPr>
            <w:tcW w:w="800" w:type="dxa"/>
            <w:shd w:val="clear" w:color="auto" w:fill="auto"/>
            <w:noWrap/>
            <w:vAlign w:val="bottom"/>
            <w:hideMark/>
          </w:tcPr>
          <w:p w14:paraId="7FDA211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638</w:t>
            </w:r>
          </w:p>
        </w:tc>
        <w:tc>
          <w:tcPr>
            <w:tcW w:w="800" w:type="dxa"/>
            <w:shd w:val="clear" w:color="auto" w:fill="auto"/>
            <w:noWrap/>
            <w:vAlign w:val="bottom"/>
            <w:hideMark/>
          </w:tcPr>
          <w:p w14:paraId="6E33B74E"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640</w:t>
            </w:r>
          </w:p>
        </w:tc>
        <w:tc>
          <w:tcPr>
            <w:tcW w:w="800" w:type="dxa"/>
            <w:shd w:val="clear" w:color="auto" w:fill="auto"/>
            <w:noWrap/>
            <w:vAlign w:val="bottom"/>
            <w:hideMark/>
          </w:tcPr>
          <w:p w14:paraId="510C30A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346</w:t>
            </w:r>
          </w:p>
        </w:tc>
        <w:tc>
          <w:tcPr>
            <w:tcW w:w="800" w:type="dxa"/>
            <w:shd w:val="clear" w:color="auto" w:fill="auto"/>
            <w:noWrap/>
            <w:vAlign w:val="bottom"/>
            <w:hideMark/>
          </w:tcPr>
          <w:p w14:paraId="5BB29616"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348</w:t>
            </w:r>
          </w:p>
        </w:tc>
      </w:tr>
      <w:tr w:rsidR="003705CC" w:rsidRPr="003705CC" w14:paraId="00B63701" w14:textId="77777777" w:rsidTr="00984168">
        <w:trPr>
          <w:trHeight w:val="288"/>
        </w:trPr>
        <w:tc>
          <w:tcPr>
            <w:tcW w:w="663" w:type="dxa"/>
            <w:shd w:val="clear" w:color="auto" w:fill="auto"/>
            <w:noWrap/>
            <w:vAlign w:val="center"/>
            <w:hideMark/>
          </w:tcPr>
          <w:p w14:paraId="16B79CF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1D0DE5BC"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393318A4"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7845200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17</w:t>
            </w:r>
          </w:p>
        </w:tc>
        <w:tc>
          <w:tcPr>
            <w:tcW w:w="558" w:type="dxa"/>
            <w:shd w:val="clear" w:color="auto" w:fill="auto"/>
            <w:noWrap/>
            <w:vAlign w:val="bottom"/>
            <w:hideMark/>
          </w:tcPr>
          <w:p w14:paraId="0EEA54DC"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55</w:t>
            </w:r>
          </w:p>
        </w:tc>
        <w:tc>
          <w:tcPr>
            <w:tcW w:w="505" w:type="dxa"/>
            <w:shd w:val="clear" w:color="auto" w:fill="auto"/>
            <w:noWrap/>
            <w:vAlign w:val="bottom"/>
            <w:hideMark/>
          </w:tcPr>
          <w:p w14:paraId="4EC624E8"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40</w:t>
            </w:r>
          </w:p>
        </w:tc>
        <w:tc>
          <w:tcPr>
            <w:tcW w:w="760" w:type="dxa"/>
            <w:shd w:val="clear" w:color="auto" w:fill="auto"/>
            <w:noWrap/>
            <w:vAlign w:val="bottom"/>
            <w:hideMark/>
          </w:tcPr>
          <w:p w14:paraId="2282BFD6"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highlight w:val="yellow"/>
                <w:lang w:eastAsia="en-GB"/>
              </w:rPr>
              <w:t>90</w:t>
            </w:r>
          </w:p>
        </w:tc>
        <w:tc>
          <w:tcPr>
            <w:tcW w:w="1020" w:type="dxa"/>
            <w:shd w:val="clear" w:color="auto" w:fill="auto"/>
            <w:noWrap/>
            <w:vAlign w:val="bottom"/>
            <w:hideMark/>
          </w:tcPr>
          <w:p w14:paraId="0D062945"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4069FC3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1873</w:t>
            </w:r>
          </w:p>
        </w:tc>
        <w:tc>
          <w:tcPr>
            <w:tcW w:w="800" w:type="dxa"/>
            <w:shd w:val="clear" w:color="auto" w:fill="auto"/>
            <w:noWrap/>
            <w:vAlign w:val="bottom"/>
            <w:hideMark/>
          </w:tcPr>
          <w:p w14:paraId="3CFD435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1868</w:t>
            </w:r>
          </w:p>
        </w:tc>
        <w:tc>
          <w:tcPr>
            <w:tcW w:w="800" w:type="dxa"/>
            <w:shd w:val="clear" w:color="auto" w:fill="auto"/>
            <w:noWrap/>
            <w:vAlign w:val="bottom"/>
            <w:hideMark/>
          </w:tcPr>
          <w:p w14:paraId="5B0C2788"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1129</w:t>
            </w:r>
          </w:p>
        </w:tc>
        <w:tc>
          <w:tcPr>
            <w:tcW w:w="800" w:type="dxa"/>
            <w:shd w:val="clear" w:color="auto" w:fill="auto"/>
            <w:noWrap/>
            <w:vAlign w:val="bottom"/>
            <w:hideMark/>
          </w:tcPr>
          <w:p w14:paraId="7C557394"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1129</w:t>
            </w:r>
          </w:p>
        </w:tc>
        <w:tc>
          <w:tcPr>
            <w:tcW w:w="800" w:type="dxa"/>
            <w:shd w:val="clear" w:color="auto" w:fill="auto"/>
            <w:noWrap/>
            <w:vAlign w:val="bottom"/>
            <w:hideMark/>
          </w:tcPr>
          <w:p w14:paraId="753FF989"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814</w:t>
            </w:r>
          </w:p>
        </w:tc>
        <w:tc>
          <w:tcPr>
            <w:tcW w:w="800" w:type="dxa"/>
            <w:shd w:val="clear" w:color="auto" w:fill="auto"/>
            <w:noWrap/>
            <w:vAlign w:val="bottom"/>
            <w:hideMark/>
          </w:tcPr>
          <w:p w14:paraId="3254F7E1"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816</w:t>
            </w:r>
          </w:p>
        </w:tc>
      </w:tr>
      <w:tr w:rsidR="003705CC" w:rsidRPr="003705CC" w14:paraId="7D5CB622" w14:textId="77777777" w:rsidTr="00984168">
        <w:trPr>
          <w:trHeight w:val="288"/>
        </w:trPr>
        <w:tc>
          <w:tcPr>
            <w:tcW w:w="663" w:type="dxa"/>
            <w:shd w:val="clear" w:color="auto" w:fill="auto"/>
            <w:noWrap/>
            <w:vAlign w:val="center"/>
            <w:hideMark/>
          </w:tcPr>
          <w:p w14:paraId="6968C0AE"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72B4D09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1DB22B8F"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573DE18B"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17</w:t>
            </w:r>
          </w:p>
        </w:tc>
        <w:tc>
          <w:tcPr>
            <w:tcW w:w="558" w:type="dxa"/>
            <w:shd w:val="clear" w:color="auto" w:fill="auto"/>
            <w:noWrap/>
            <w:vAlign w:val="bottom"/>
            <w:hideMark/>
          </w:tcPr>
          <w:p w14:paraId="7C026E1B"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57</w:t>
            </w:r>
          </w:p>
        </w:tc>
        <w:tc>
          <w:tcPr>
            <w:tcW w:w="505" w:type="dxa"/>
            <w:shd w:val="clear" w:color="auto" w:fill="auto"/>
            <w:noWrap/>
            <w:vAlign w:val="bottom"/>
            <w:hideMark/>
          </w:tcPr>
          <w:p w14:paraId="0446EF2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51</w:t>
            </w:r>
          </w:p>
        </w:tc>
        <w:tc>
          <w:tcPr>
            <w:tcW w:w="760" w:type="dxa"/>
            <w:shd w:val="clear" w:color="auto" w:fill="auto"/>
            <w:noWrap/>
            <w:vAlign w:val="bottom"/>
            <w:hideMark/>
          </w:tcPr>
          <w:p w14:paraId="30509F6E"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92</w:t>
            </w:r>
          </w:p>
        </w:tc>
        <w:tc>
          <w:tcPr>
            <w:tcW w:w="1020" w:type="dxa"/>
            <w:shd w:val="clear" w:color="auto" w:fill="auto"/>
            <w:noWrap/>
            <w:vAlign w:val="bottom"/>
            <w:hideMark/>
          </w:tcPr>
          <w:p w14:paraId="2000FBA8"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60C31473"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1548</w:t>
            </w:r>
          </w:p>
        </w:tc>
        <w:tc>
          <w:tcPr>
            <w:tcW w:w="800" w:type="dxa"/>
            <w:shd w:val="clear" w:color="auto" w:fill="auto"/>
            <w:noWrap/>
            <w:vAlign w:val="bottom"/>
            <w:hideMark/>
          </w:tcPr>
          <w:p w14:paraId="36F4775D"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1545</w:t>
            </w:r>
          </w:p>
        </w:tc>
        <w:tc>
          <w:tcPr>
            <w:tcW w:w="800" w:type="dxa"/>
            <w:shd w:val="clear" w:color="auto" w:fill="auto"/>
            <w:noWrap/>
            <w:vAlign w:val="bottom"/>
            <w:hideMark/>
          </w:tcPr>
          <w:p w14:paraId="5B9400B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752</w:t>
            </w:r>
          </w:p>
        </w:tc>
        <w:tc>
          <w:tcPr>
            <w:tcW w:w="800" w:type="dxa"/>
            <w:shd w:val="clear" w:color="auto" w:fill="auto"/>
            <w:noWrap/>
            <w:vAlign w:val="bottom"/>
            <w:hideMark/>
          </w:tcPr>
          <w:p w14:paraId="57ECC68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758</w:t>
            </w:r>
          </w:p>
        </w:tc>
        <w:tc>
          <w:tcPr>
            <w:tcW w:w="800" w:type="dxa"/>
            <w:shd w:val="clear" w:color="auto" w:fill="auto"/>
            <w:noWrap/>
            <w:vAlign w:val="bottom"/>
            <w:hideMark/>
          </w:tcPr>
          <w:p w14:paraId="3188CC3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408</w:t>
            </w:r>
          </w:p>
        </w:tc>
        <w:tc>
          <w:tcPr>
            <w:tcW w:w="800" w:type="dxa"/>
            <w:shd w:val="clear" w:color="auto" w:fill="auto"/>
            <w:noWrap/>
            <w:vAlign w:val="bottom"/>
            <w:hideMark/>
          </w:tcPr>
          <w:p w14:paraId="680E082E"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409</w:t>
            </w:r>
          </w:p>
        </w:tc>
      </w:tr>
      <w:tr w:rsidR="003705CC" w:rsidRPr="003705CC" w14:paraId="65358FD8" w14:textId="77777777" w:rsidTr="00984168">
        <w:trPr>
          <w:trHeight w:val="288"/>
        </w:trPr>
        <w:tc>
          <w:tcPr>
            <w:tcW w:w="663" w:type="dxa"/>
            <w:shd w:val="clear" w:color="auto" w:fill="auto"/>
            <w:noWrap/>
            <w:vAlign w:val="center"/>
            <w:hideMark/>
          </w:tcPr>
          <w:p w14:paraId="68C425FE"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47F273FD"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3B588E4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4F56D358"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18</w:t>
            </w:r>
          </w:p>
        </w:tc>
        <w:tc>
          <w:tcPr>
            <w:tcW w:w="558" w:type="dxa"/>
            <w:shd w:val="clear" w:color="auto" w:fill="auto"/>
            <w:noWrap/>
            <w:vAlign w:val="bottom"/>
            <w:hideMark/>
          </w:tcPr>
          <w:p w14:paraId="50F6AE7C"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40</w:t>
            </w:r>
          </w:p>
        </w:tc>
        <w:tc>
          <w:tcPr>
            <w:tcW w:w="505" w:type="dxa"/>
            <w:shd w:val="clear" w:color="auto" w:fill="auto"/>
            <w:noWrap/>
            <w:vAlign w:val="bottom"/>
            <w:hideMark/>
          </w:tcPr>
          <w:p w14:paraId="2290AAE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58</w:t>
            </w:r>
          </w:p>
        </w:tc>
        <w:tc>
          <w:tcPr>
            <w:tcW w:w="760" w:type="dxa"/>
            <w:shd w:val="clear" w:color="auto" w:fill="auto"/>
            <w:noWrap/>
            <w:vAlign w:val="bottom"/>
            <w:hideMark/>
          </w:tcPr>
          <w:p w14:paraId="22F85FCB"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highlight w:val="yellow"/>
                <w:lang w:eastAsia="en-GB"/>
              </w:rPr>
              <w:t>90</w:t>
            </w:r>
          </w:p>
        </w:tc>
        <w:tc>
          <w:tcPr>
            <w:tcW w:w="1020" w:type="dxa"/>
            <w:shd w:val="clear" w:color="auto" w:fill="auto"/>
            <w:noWrap/>
            <w:vAlign w:val="bottom"/>
            <w:hideMark/>
          </w:tcPr>
          <w:p w14:paraId="2D7FB15C"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16C3DC4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2031</w:t>
            </w:r>
          </w:p>
        </w:tc>
        <w:tc>
          <w:tcPr>
            <w:tcW w:w="800" w:type="dxa"/>
            <w:shd w:val="clear" w:color="auto" w:fill="auto"/>
            <w:noWrap/>
            <w:vAlign w:val="bottom"/>
            <w:hideMark/>
          </w:tcPr>
          <w:p w14:paraId="72E58E8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2025</w:t>
            </w:r>
          </w:p>
        </w:tc>
        <w:tc>
          <w:tcPr>
            <w:tcW w:w="800" w:type="dxa"/>
            <w:shd w:val="clear" w:color="auto" w:fill="auto"/>
            <w:noWrap/>
            <w:vAlign w:val="bottom"/>
            <w:hideMark/>
          </w:tcPr>
          <w:p w14:paraId="6B9A37AB"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1223</w:t>
            </w:r>
          </w:p>
        </w:tc>
        <w:tc>
          <w:tcPr>
            <w:tcW w:w="800" w:type="dxa"/>
            <w:shd w:val="clear" w:color="auto" w:fill="auto"/>
            <w:noWrap/>
            <w:vAlign w:val="bottom"/>
            <w:hideMark/>
          </w:tcPr>
          <w:p w14:paraId="16569EEC"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1218</w:t>
            </w:r>
          </w:p>
        </w:tc>
        <w:tc>
          <w:tcPr>
            <w:tcW w:w="800" w:type="dxa"/>
            <w:shd w:val="clear" w:color="auto" w:fill="auto"/>
            <w:noWrap/>
            <w:vAlign w:val="bottom"/>
            <w:hideMark/>
          </w:tcPr>
          <w:p w14:paraId="141B8AB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871</w:t>
            </w:r>
          </w:p>
        </w:tc>
        <w:tc>
          <w:tcPr>
            <w:tcW w:w="800" w:type="dxa"/>
            <w:shd w:val="clear" w:color="auto" w:fill="auto"/>
            <w:noWrap/>
            <w:vAlign w:val="bottom"/>
            <w:hideMark/>
          </w:tcPr>
          <w:p w14:paraId="7FA482A9"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868</w:t>
            </w:r>
          </w:p>
        </w:tc>
      </w:tr>
      <w:tr w:rsidR="003705CC" w:rsidRPr="003705CC" w14:paraId="6A7DF131" w14:textId="77777777" w:rsidTr="00984168">
        <w:trPr>
          <w:trHeight w:val="288"/>
        </w:trPr>
        <w:tc>
          <w:tcPr>
            <w:tcW w:w="663" w:type="dxa"/>
            <w:shd w:val="clear" w:color="auto" w:fill="auto"/>
            <w:noWrap/>
            <w:vAlign w:val="center"/>
            <w:hideMark/>
          </w:tcPr>
          <w:p w14:paraId="52DC3473"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64D4F797"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592B579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6ECB04E1"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18</w:t>
            </w:r>
          </w:p>
        </w:tc>
        <w:tc>
          <w:tcPr>
            <w:tcW w:w="558" w:type="dxa"/>
            <w:shd w:val="clear" w:color="auto" w:fill="auto"/>
            <w:noWrap/>
            <w:vAlign w:val="bottom"/>
            <w:hideMark/>
          </w:tcPr>
          <w:p w14:paraId="7D87163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42</w:t>
            </w:r>
          </w:p>
        </w:tc>
        <w:tc>
          <w:tcPr>
            <w:tcW w:w="505" w:type="dxa"/>
            <w:shd w:val="clear" w:color="auto" w:fill="auto"/>
            <w:noWrap/>
            <w:vAlign w:val="bottom"/>
            <w:hideMark/>
          </w:tcPr>
          <w:p w14:paraId="426BF3CD"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55</w:t>
            </w:r>
          </w:p>
        </w:tc>
        <w:tc>
          <w:tcPr>
            <w:tcW w:w="760" w:type="dxa"/>
            <w:shd w:val="clear" w:color="auto" w:fill="auto"/>
            <w:noWrap/>
            <w:vAlign w:val="bottom"/>
            <w:hideMark/>
          </w:tcPr>
          <w:p w14:paraId="4274E5C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92</w:t>
            </w:r>
          </w:p>
        </w:tc>
        <w:tc>
          <w:tcPr>
            <w:tcW w:w="1020" w:type="dxa"/>
            <w:shd w:val="clear" w:color="auto" w:fill="auto"/>
            <w:noWrap/>
            <w:vAlign w:val="bottom"/>
            <w:hideMark/>
          </w:tcPr>
          <w:p w14:paraId="199ECE45"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7C5BE688"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1677</w:t>
            </w:r>
          </w:p>
        </w:tc>
        <w:tc>
          <w:tcPr>
            <w:tcW w:w="800" w:type="dxa"/>
            <w:shd w:val="clear" w:color="auto" w:fill="auto"/>
            <w:noWrap/>
            <w:vAlign w:val="bottom"/>
            <w:hideMark/>
          </w:tcPr>
          <w:p w14:paraId="6CA7FBD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1674</w:t>
            </w:r>
          </w:p>
        </w:tc>
        <w:tc>
          <w:tcPr>
            <w:tcW w:w="800" w:type="dxa"/>
            <w:shd w:val="clear" w:color="auto" w:fill="auto"/>
            <w:noWrap/>
            <w:vAlign w:val="bottom"/>
            <w:hideMark/>
          </w:tcPr>
          <w:p w14:paraId="0374906B"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820</w:t>
            </w:r>
          </w:p>
        </w:tc>
        <w:tc>
          <w:tcPr>
            <w:tcW w:w="800" w:type="dxa"/>
            <w:shd w:val="clear" w:color="auto" w:fill="auto"/>
            <w:noWrap/>
            <w:vAlign w:val="bottom"/>
            <w:hideMark/>
          </w:tcPr>
          <w:p w14:paraId="29D5065B"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823</w:t>
            </w:r>
          </w:p>
        </w:tc>
        <w:tc>
          <w:tcPr>
            <w:tcW w:w="800" w:type="dxa"/>
            <w:shd w:val="clear" w:color="auto" w:fill="auto"/>
            <w:noWrap/>
            <w:vAlign w:val="bottom"/>
            <w:hideMark/>
          </w:tcPr>
          <w:p w14:paraId="6C618E59"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436</w:t>
            </w:r>
          </w:p>
        </w:tc>
        <w:tc>
          <w:tcPr>
            <w:tcW w:w="800" w:type="dxa"/>
            <w:shd w:val="clear" w:color="auto" w:fill="auto"/>
            <w:noWrap/>
            <w:vAlign w:val="bottom"/>
            <w:hideMark/>
          </w:tcPr>
          <w:p w14:paraId="759EDC7F"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436</w:t>
            </w:r>
          </w:p>
        </w:tc>
      </w:tr>
      <w:tr w:rsidR="003705CC" w:rsidRPr="003705CC" w14:paraId="033B953C" w14:textId="77777777" w:rsidTr="00984168">
        <w:trPr>
          <w:trHeight w:val="288"/>
        </w:trPr>
        <w:tc>
          <w:tcPr>
            <w:tcW w:w="663" w:type="dxa"/>
            <w:shd w:val="clear" w:color="auto" w:fill="auto"/>
            <w:noWrap/>
            <w:vAlign w:val="center"/>
            <w:hideMark/>
          </w:tcPr>
          <w:p w14:paraId="7C9AC4C8"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587C20A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2CFD3AAD"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09C0C56F"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w:t>
            </w:r>
          </w:p>
        </w:tc>
        <w:tc>
          <w:tcPr>
            <w:tcW w:w="558" w:type="dxa"/>
            <w:shd w:val="clear" w:color="auto" w:fill="auto"/>
            <w:noWrap/>
            <w:vAlign w:val="bottom"/>
            <w:hideMark/>
          </w:tcPr>
          <w:p w14:paraId="4362EAD9"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w:t>
            </w:r>
          </w:p>
        </w:tc>
        <w:tc>
          <w:tcPr>
            <w:tcW w:w="505" w:type="dxa"/>
            <w:shd w:val="clear" w:color="auto" w:fill="auto"/>
            <w:noWrap/>
            <w:vAlign w:val="bottom"/>
            <w:hideMark/>
          </w:tcPr>
          <w:p w14:paraId="44D85129"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52</w:t>
            </w:r>
          </w:p>
        </w:tc>
        <w:tc>
          <w:tcPr>
            <w:tcW w:w="760" w:type="dxa"/>
            <w:shd w:val="clear" w:color="auto" w:fill="auto"/>
            <w:noWrap/>
            <w:vAlign w:val="bottom"/>
            <w:hideMark/>
          </w:tcPr>
          <w:p w14:paraId="39AE72ED"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22</w:t>
            </w:r>
          </w:p>
        </w:tc>
        <w:tc>
          <w:tcPr>
            <w:tcW w:w="1020" w:type="dxa"/>
            <w:shd w:val="clear" w:color="auto" w:fill="auto"/>
            <w:noWrap/>
            <w:vAlign w:val="bottom"/>
            <w:hideMark/>
          </w:tcPr>
          <w:p w14:paraId="747BD08D"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4CFCA4FD"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947</w:t>
            </w:r>
          </w:p>
        </w:tc>
        <w:tc>
          <w:tcPr>
            <w:tcW w:w="800" w:type="dxa"/>
            <w:shd w:val="clear" w:color="auto" w:fill="auto"/>
            <w:noWrap/>
            <w:vAlign w:val="bottom"/>
            <w:hideMark/>
          </w:tcPr>
          <w:p w14:paraId="135249D1"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953</w:t>
            </w:r>
          </w:p>
        </w:tc>
        <w:tc>
          <w:tcPr>
            <w:tcW w:w="800" w:type="dxa"/>
            <w:shd w:val="clear" w:color="auto" w:fill="auto"/>
            <w:noWrap/>
            <w:vAlign w:val="bottom"/>
            <w:hideMark/>
          </w:tcPr>
          <w:p w14:paraId="56E68A7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959</w:t>
            </w:r>
          </w:p>
        </w:tc>
        <w:tc>
          <w:tcPr>
            <w:tcW w:w="800" w:type="dxa"/>
            <w:shd w:val="clear" w:color="auto" w:fill="auto"/>
            <w:noWrap/>
            <w:vAlign w:val="bottom"/>
            <w:hideMark/>
          </w:tcPr>
          <w:p w14:paraId="655B42F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506</w:t>
            </w:r>
          </w:p>
        </w:tc>
        <w:tc>
          <w:tcPr>
            <w:tcW w:w="800" w:type="dxa"/>
            <w:shd w:val="clear" w:color="auto" w:fill="auto"/>
            <w:noWrap/>
            <w:vAlign w:val="bottom"/>
            <w:hideMark/>
          </w:tcPr>
          <w:p w14:paraId="7924ACA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508</w:t>
            </w:r>
          </w:p>
        </w:tc>
        <w:tc>
          <w:tcPr>
            <w:tcW w:w="800" w:type="dxa"/>
            <w:shd w:val="clear" w:color="auto" w:fill="auto"/>
            <w:noWrap/>
            <w:vAlign w:val="bottom"/>
            <w:hideMark/>
          </w:tcPr>
          <w:p w14:paraId="0EFFB7D1"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0</w:t>
            </w:r>
          </w:p>
        </w:tc>
      </w:tr>
      <w:tr w:rsidR="003705CC" w:rsidRPr="003705CC" w14:paraId="18A21CAD" w14:textId="77777777" w:rsidTr="00984168">
        <w:trPr>
          <w:trHeight w:val="288"/>
        </w:trPr>
        <w:tc>
          <w:tcPr>
            <w:tcW w:w="663" w:type="dxa"/>
            <w:shd w:val="clear" w:color="auto" w:fill="auto"/>
            <w:noWrap/>
            <w:vAlign w:val="center"/>
            <w:hideMark/>
          </w:tcPr>
          <w:p w14:paraId="1FD8DD24"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5DA8665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206B64FC"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530DECAA"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w:t>
            </w:r>
          </w:p>
        </w:tc>
        <w:tc>
          <w:tcPr>
            <w:tcW w:w="558" w:type="dxa"/>
            <w:shd w:val="clear" w:color="auto" w:fill="auto"/>
            <w:noWrap/>
            <w:vAlign w:val="bottom"/>
            <w:hideMark/>
          </w:tcPr>
          <w:p w14:paraId="583D1CC8"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46</w:t>
            </w:r>
          </w:p>
        </w:tc>
        <w:tc>
          <w:tcPr>
            <w:tcW w:w="505" w:type="dxa"/>
            <w:shd w:val="clear" w:color="auto" w:fill="auto"/>
            <w:noWrap/>
            <w:vAlign w:val="bottom"/>
            <w:hideMark/>
          </w:tcPr>
          <w:p w14:paraId="3B861B7E"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48</w:t>
            </w:r>
          </w:p>
        </w:tc>
        <w:tc>
          <w:tcPr>
            <w:tcW w:w="760" w:type="dxa"/>
            <w:shd w:val="clear" w:color="auto" w:fill="auto"/>
            <w:noWrap/>
            <w:vAlign w:val="bottom"/>
            <w:hideMark/>
          </w:tcPr>
          <w:p w14:paraId="22D98DC3"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highlight w:val="yellow"/>
                <w:lang w:eastAsia="en-GB"/>
              </w:rPr>
              <w:t>20</w:t>
            </w:r>
          </w:p>
        </w:tc>
        <w:tc>
          <w:tcPr>
            <w:tcW w:w="1020" w:type="dxa"/>
            <w:shd w:val="clear" w:color="auto" w:fill="auto"/>
            <w:noWrap/>
            <w:vAlign w:val="bottom"/>
            <w:hideMark/>
          </w:tcPr>
          <w:p w14:paraId="0F203547"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61A8AA8D"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1577</w:t>
            </w:r>
          </w:p>
        </w:tc>
        <w:tc>
          <w:tcPr>
            <w:tcW w:w="800" w:type="dxa"/>
            <w:shd w:val="clear" w:color="auto" w:fill="auto"/>
            <w:noWrap/>
            <w:vAlign w:val="bottom"/>
            <w:hideMark/>
          </w:tcPr>
          <w:p w14:paraId="1EA3C12F"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1583</w:t>
            </w:r>
          </w:p>
        </w:tc>
        <w:tc>
          <w:tcPr>
            <w:tcW w:w="800" w:type="dxa"/>
            <w:shd w:val="clear" w:color="auto" w:fill="auto"/>
            <w:noWrap/>
            <w:vAlign w:val="bottom"/>
            <w:hideMark/>
          </w:tcPr>
          <w:p w14:paraId="0B36F960"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1583</w:t>
            </w:r>
          </w:p>
        </w:tc>
        <w:tc>
          <w:tcPr>
            <w:tcW w:w="800" w:type="dxa"/>
            <w:shd w:val="clear" w:color="auto" w:fill="auto"/>
            <w:noWrap/>
            <w:vAlign w:val="bottom"/>
            <w:hideMark/>
          </w:tcPr>
          <w:p w14:paraId="57098E6C"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1105</w:t>
            </w:r>
          </w:p>
        </w:tc>
        <w:tc>
          <w:tcPr>
            <w:tcW w:w="800" w:type="dxa"/>
            <w:shd w:val="clear" w:color="auto" w:fill="auto"/>
            <w:noWrap/>
            <w:vAlign w:val="bottom"/>
            <w:hideMark/>
          </w:tcPr>
          <w:p w14:paraId="24A9A811"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1108</w:t>
            </w:r>
          </w:p>
        </w:tc>
        <w:tc>
          <w:tcPr>
            <w:tcW w:w="800" w:type="dxa"/>
            <w:shd w:val="clear" w:color="auto" w:fill="auto"/>
            <w:noWrap/>
            <w:vAlign w:val="bottom"/>
            <w:hideMark/>
          </w:tcPr>
          <w:p w14:paraId="1BA15E0F"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0</w:t>
            </w:r>
          </w:p>
        </w:tc>
      </w:tr>
      <w:tr w:rsidR="003705CC" w:rsidRPr="003705CC" w14:paraId="5F1BF5BD" w14:textId="77777777" w:rsidTr="00984168">
        <w:trPr>
          <w:trHeight w:val="288"/>
        </w:trPr>
        <w:tc>
          <w:tcPr>
            <w:tcW w:w="663" w:type="dxa"/>
            <w:shd w:val="clear" w:color="auto" w:fill="auto"/>
            <w:noWrap/>
            <w:vAlign w:val="center"/>
            <w:hideMark/>
          </w:tcPr>
          <w:p w14:paraId="1E32C74E"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2021</w:t>
            </w:r>
          </w:p>
        </w:tc>
        <w:tc>
          <w:tcPr>
            <w:tcW w:w="813" w:type="dxa"/>
            <w:shd w:val="clear" w:color="auto" w:fill="auto"/>
            <w:noWrap/>
            <w:vAlign w:val="bottom"/>
            <w:hideMark/>
          </w:tcPr>
          <w:p w14:paraId="1D14C67E"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w:t>
            </w:r>
          </w:p>
        </w:tc>
        <w:tc>
          <w:tcPr>
            <w:tcW w:w="537" w:type="dxa"/>
            <w:shd w:val="clear" w:color="auto" w:fill="auto"/>
            <w:noWrap/>
            <w:vAlign w:val="bottom"/>
            <w:hideMark/>
          </w:tcPr>
          <w:p w14:paraId="410F8A5E"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19</w:t>
            </w:r>
          </w:p>
        </w:tc>
        <w:tc>
          <w:tcPr>
            <w:tcW w:w="640" w:type="dxa"/>
            <w:shd w:val="clear" w:color="auto" w:fill="auto"/>
            <w:noWrap/>
            <w:vAlign w:val="bottom"/>
            <w:hideMark/>
          </w:tcPr>
          <w:p w14:paraId="0C3C13A4"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20</w:t>
            </w:r>
          </w:p>
        </w:tc>
        <w:tc>
          <w:tcPr>
            <w:tcW w:w="558" w:type="dxa"/>
            <w:shd w:val="clear" w:color="auto" w:fill="auto"/>
            <w:noWrap/>
            <w:vAlign w:val="bottom"/>
            <w:hideMark/>
          </w:tcPr>
          <w:p w14:paraId="77CA25BC"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48</w:t>
            </w:r>
          </w:p>
        </w:tc>
        <w:tc>
          <w:tcPr>
            <w:tcW w:w="505" w:type="dxa"/>
            <w:shd w:val="clear" w:color="auto" w:fill="auto"/>
            <w:noWrap/>
            <w:vAlign w:val="bottom"/>
            <w:hideMark/>
          </w:tcPr>
          <w:p w14:paraId="21168F1D"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59</w:t>
            </w:r>
          </w:p>
        </w:tc>
        <w:tc>
          <w:tcPr>
            <w:tcW w:w="760" w:type="dxa"/>
            <w:shd w:val="clear" w:color="auto" w:fill="auto"/>
            <w:noWrap/>
            <w:vAlign w:val="bottom"/>
            <w:hideMark/>
          </w:tcPr>
          <w:p w14:paraId="797D2213"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22</w:t>
            </w:r>
          </w:p>
        </w:tc>
        <w:tc>
          <w:tcPr>
            <w:tcW w:w="1020" w:type="dxa"/>
            <w:shd w:val="clear" w:color="auto" w:fill="auto"/>
            <w:noWrap/>
            <w:vAlign w:val="bottom"/>
            <w:hideMark/>
          </w:tcPr>
          <w:p w14:paraId="50912B3D" w14:textId="77777777" w:rsidR="003705CC" w:rsidRPr="003705CC" w:rsidRDefault="003705CC" w:rsidP="003705CC">
            <w:pPr>
              <w:spacing w:after="0" w:line="240" w:lineRule="auto"/>
              <w:rPr>
                <w:rFonts w:ascii="Calibri" w:eastAsia="Times New Roman" w:hAnsi="Calibri" w:cs="Calibri"/>
                <w:color w:val="000000"/>
                <w:lang w:eastAsia="en-GB"/>
              </w:rPr>
            </w:pPr>
            <w:r w:rsidRPr="003705CC">
              <w:rPr>
                <w:rFonts w:ascii="Calibri" w:eastAsia="Times New Roman" w:hAnsi="Calibri" w:cs="Calibri"/>
                <w:color w:val="000000"/>
                <w:lang w:eastAsia="en-GB"/>
              </w:rPr>
              <w:t>031E</w:t>
            </w:r>
          </w:p>
        </w:tc>
        <w:tc>
          <w:tcPr>
            <w:tcW w:w="800" w:type="dxa"/>
            <w:shd w:val="clear" w:color="auto" w:fill="auto"/>
            <w:noWrap/>
            <w:vAlign w:val="bottom"/>
            <w:hideMark/>
          </w:tcPr>
          <w:p w14:paraId="6C34923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1044</w:t>
            </w:r>
          </w:p>
        </w:tc>
        <w:tc>
          <w:tcPr>
            <w:tcW w:w="800" w:type="dxa"/>
            <w:shd w:val="clear" w:color="auto" w:fill="auto"/>
            <w:noWrap/>
            <w:vAlign w:val="bottom"/>
            <w:hideMark/>
          </w:tcPr>
          <w:p w14:paraId="37D9ED4C"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1047</w:t>
            </w:r>
          </w:p>
        </w:tc>
        <w:tc>
          <w:tcPr>
            <w:tcW w:w="800" w:type="dxa"/>
            <w:shd w:val="clear" w:color="auto" w:fill="auto"/>
            <w:noWrap/>
            <w:vAlign w:val="bottom"/>
            <w:hideMark/>
          </w:tcPr>
          <w:p w14:paraId="3E7141C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1044</w:t>
            </w:r>
          </w:p>
        </w:tc>
        <w:tc>
          <w:tcPr>
            <w:tcW w:w="800" w:type="dxa"/>
            <w:shd w:val="clear" w:color="auto" w:fill="auto"/>
            <w:noWrap/>
            <w:vAlign w:val="bottom"/>
            <w:hideMark/>
          </w:tcPr>
          <w:p w14:paraId="19F4EF25"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555</w:t>
            </w:r>
          </w:p>
        </w:tc>
        <w:tc>
          <w:tcPr>
            <w:tcW w:w="800" w:type="dxa"/>
            <w:shd w:val="clear" w:color="auto" w:fill="auto"/>
            <w:noWrap/>
            <w:vAlign w:val="bottom"/>
            <w:hideMark/>
          </w:tcPr>
          <w:p w14:paraId="64872A58"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558</w:t>
            </w:r>
          </w:p>
        </w:tc>
        <w:tc>
          <w:tcPr>
            <w:tcW w:w="800" w:type="dxa"/>
            <w:shd w:val="clear" w:color="auto" w:fill="auto"/>
            <w:noWrap/>
            <w:vAlign w:val="bottom"/>
            <w:hideMark/>
          </w:tcPr>
          <w:p w14:paraId="30704BE2" w14:textId="77777777" w:rsidR="003705CC" w:rsidRPr="003705CC" w:rsidRDefault="003705CC" w:rsidP="003705CC">
            <w:pPr>
              <w:spacing w:after="0" w:line="240" w:lineRule="auto"/>
              <w:jc w:val="right"/>
              <w:rPr>
                <w:rFonts w:ascii="Calibri" w:eastAsia="Times New Roman" w:hAnsi="Calibri" w:cs="Calibri"/>
                <w:color w:val="000000"/>
                <w:lang w:eastAsia="en-GB"/>
              </w:rPr>
            </w:pPr>
            <w:r w:rsidRPr="003705CC">
              <w:rPr>
                <w:rFonts w:ascii="Calibri" w:eastAsia="Times New Roman" w:hAnsi="Calibri" w:cs="Calibri"/>
                <w:color w:val="000000"/>
                <w:lang w:eastAsia="en-GB"/>
              </w:rPr>
              <w:t>0</w:t>
            </w:r>
          </w:p>
        </w:tc>
      </w:tr>
    </w:tbl>
    <w:p w14:paraId="7B120492" w14:textId="4C0B726F" w:rsidR="00DE78E2" w:rsidRDefault="00DE78E2" w:rsidP="00DE78E2"/>
    <w:p w14:paraId="6E31E6D6" w14:textId="0034B1D5" w:rsidR="0081700C" w:rsidRDefault="00CA4CDF" w:rsidP="00DE78E2">
      <w:r>
        <w:t xml:space="preserve">From here, we can take the </w:t>
      </w:r>
      <w:commentRangeStart w:id="81"/>
      <w:commentRangeStart w:id="82"/>
      <w:r>
        <w:t>C</w:t>
      </w:r>
      <w:r w:rsidR="000C50AF">
        <w:t xml:space="preserve"> and D readings for all the highlighted </w:t>
      </w:r>
      <w:proofErr w:type="spellStart"/>
      <w:r w:rsidR="000C50AF">
        <w:t>obs</w:t>
      </w:r>
      <w:proofErr w:type="spellEnd"/>
      <w:r w:rsidR="000C50AF">
        <w:t xml:space="preserve">, and the A </w:t>
      </w:r>
      <w:r w:rsidR="00790899">
        <w:t xml:space="preserve">readings for the first 5 highlighted </w:t>
      </w:r>
      <w:proofErr w:type="spellStart"/>
      <w:r w:rsidR="00790899">
        <w:t>obs</w:t>
      </w:r>
      <w:proofErr w:type="spellEnd"/>
      <w:r w:rsidR="00A30C00">
        <w:t xml:space="preserve"> </w:t>
      </w:r>
      <w:ins w:id="83" w:author="Joshua Eveson - BAS" w:date="2021-08-02T15:20:00Z">
        <w:r w:rsidR="003D3344">
          <w:t xml:space="preserve">(AD observations can be taken over a smaller range of sun angles, here code 90 is a “CDA” </w:t>
        </w:r>
        <w:proofErr w:type="spellStart"/>
        <w:r w:rsidR="003D3344">
          <w:t>ob</w:t>
        </w:r>
        <w:proofErr w:type="spellEnd"/>
        <w:r w:rsidR="003D3344">
          <w:t xml:space="preserve"> and code 20 is a “CD” </w:t>
        </w:r>
        <w:proofErr w:type="spellStart"/>
        <w:r w:rsidR="003D3344">
          <w:t>ob</w:t>
        </w:r>
        <w:proofErr w:type="spellEnd"/>
        <w:r w:rsidR="003D3344">
          <w:t xml:space="preserve"> i.e. </w:t>
        </w:r>
        <w:proofErr w:type="gramStart"/>
        <w:r w:rsidR="003D3344">
          <w:t>A wavelengths</w:t>
        </w:r>
        <w:proofErr w:type="gramEnd"/>
        <w:r w:rsidR="003D3344">
          <w:t xml:space="preserve"> are not </w:t>
        </w:r>
      </w:ins>
      <w:ins w:id="84" w:author="Joshua Eveson - BAS" w:date="2021-08-02T15:21:00Z">
        <w:r w:rsidR="003D3344">
          <w:t>measured in these</w:t>
        </w:r>
      </w:ins>
      <w:del w:id="85" w:author="Joshua Eveson - BAS" w:date="2021-08-02T15:20:00Z">
        <w:r w:rsidR="00A30C00" w:rsidDel="003D3344">
          <w:delText>(</w:delText>
        </w:r>
      </w:del>
      <w:del w:id="86" w:author="Joshua Eveson - BAS" w:date="2021-08-02T15:19:00Z">
        <w:r w:rsidR="00A30C00" w:rsidDel="00631D38">
          <w:delText xml:space="preserve">code </w:delText>
        </w:r>
        <w:r w:rsidR="00236EED" w:rsidDel="00631D38">
          <w:delText>2</w:delText>
        </w:r>
        <w:r w:rsidR="00A30C00" w:rsidDel="00631D38">
          <w:delText xml:space="preserve">0 = </w:delText>
        </w:r>
        <w:r w:rsidR="00236EED" w:rsidDel="00631D38">
          <w:delText>CD</w:delText>
        </w:r>
        <w:r w:rsidR="00A30C00" w:rsidDel="00631D38">
          <w:delText xml:space="preserve"> </w:delText>
        </w:r>
        <w:r w:rsidR="00A30C00" w:rsidDel="00631D38">
          <w:lastRenderedPageBreak/>
          <w:delText>Direct Sun</w:delText>
        </w:r>
      </w:del>
      <w:r w:rsidR="00A30C00">
        <w:t>)</w:t>
      </w:r>
      <w:commentRangeEnd w:id="81"/>
      <w:r w:rsidR="00241311">
        <w:rPr>
          <w:rStyle w:val="CommentReference"/>
        </w:rPr>
        <w:commentReference w:id="81"/>
      </w:r>
      <w:commentRangeEnd w:id="82"/>
      <w:r w:rsidR="00A05B1C">
        <w:rPr>
          <w:rStyle w:val="CommentReference"/>
        </w:rPr>
        <w:commentReference w:id="82"/>
      </w:r>
      <w:r w:rsidR="00790899">
        <w:t xml:space="preserve"> and convert the R-dials to </w:t>
      </w:r>
      <w:r w:rsidR="0016013B">
        <w:t>N</w:t>
      </w:r>
      <w:r w:rsidR="00A0742E">
        <w:t>*</w:t>
      </w:r>
      <w:r w:rsidR="00D85F71">
        <w:t xml:space="preserve"> readings</w:t>
      </w:r>
      <w:r w:rsidR="00001C03">
        <w:t xml:space="preserve"> (using the file from </w:t>
      </w:r>
      <w:r w:rsidR="00001C03" w:rsidRPr="002005CA">
        <w:t>Z:\cmet\OZONE\dobsons\D031E.DAT</w:t>
      </w:r>
      <w:r w:rsidR="00001C03">
        <w:t>)</w:t>
      </w:r>
      <w:r w:rsidR="002232DB">
        <w:t xml:space="preserve">. </w:t>
      </w:r>
      <w:proofErr w:type="gramStart"/>
      <w:r w:rsidR="00B80CD2">
        <w:t>Firstly</w:t>
      </w:r>
      <w:proofErr w:type="gramEnd"/>
      <w:r w:rsidR="00B80CD2">
        <w:t xml:space="preserve"> we</w:t>
      </w:r>
      <w:r w:rsidR="00962B62">
        <w:t xml:space="preserve"> can</w:t>
      </w:r>
      <w:r w:rsidR="00B80CD2">
        <w:t xml:space="preserve"> neaten </w:t>
      </w:r>
      <w:r w:rsidR="00962B62">
        <w:t xml:space="preserve">up the formatting and divide the R-dial readings by 10 to put them back into </w:t>
      </w:r>
      <w:r w:rsidR="00B84C62">
        <w:t>their original values:</w:t>
      </w:r>
    </w:p>
    <w:tbl>
      <w:tblPr>
        <w:tblW w:w="7307" w:type="dxa"/>
        <w:tblBorders>
          <w:insideH w:val="single" w:sz="4" w:space="0" w:color="auto"/>
          <w:insideV w:val="single" w:sz="4" w:space="0" w:color="auto"/>
        </w:tblBorders>
        <w:tblLook w:val="04A0" w:firstRow="1" w:lastRow="0" w:firstColumn="1" w:lastColumn="0" w:noHBand="0" w:noVBand="1"/>
      </w:tblPr>
      <w:tblGrid>
        <w:gridCol w:w="1278"/>
        <w:gridCol w:w="1003"/>
        <w:gridCol w:w="718"/>
        <w:gridCol w:w="718"/>
        <w:gridCol w:w="718"/>
        <w:gridCol w:w="718"/>
        <w:gridCol w:w="718"/>
        <w:gridCol w:w="718"/>
        <w:gridCol w:w="718"/>
      </w:tblGrid>
      <w:tr w:rsidR="002232DB" w:rsidRPr="002E6F14" w14:paraId="1D766737" w14:textId="77777777" w:rsidTr="00A0742E">
        <w:trPr>
          <w:trHeight w:val="288"/>
        </w:trPr>
        <w:tc>
          <w:tcPr>
            <w:tcW w:w="1278" w:type="dxa"/>
            <w:shd w:val="clear" w:color="auto" w:fill="auto"/>
            <w:noWrap/>
            <w:vAlign w:val="center"/>
            <w:hideMark/>
          </w:tcPr>
          <w:p w14:paraId="6117A2FD" w14:textId="38C46C20" w:rsidR="002232DB" w:rsidRPr="002E6F14" w:rsidRDefault="002232DB" w:rsidP="002232DB">
            <w:pPr>
              <w:spacing w:after="0" w:line="240" w:lineRule="auto"/>
              <w:rPr>
                <w:rFonts w:ascii="Calibri" w:eastAsia="Times New Roman" w:hAnsi="Calibri" w:cs="Calibri"/>
                <w:color w:val="000000"/>
                <w:lang w:eastAsia="en-GB"/>
              </w:rPr>
            </w:pPr>
            <w:r>
              <w:rPr>
                <w:rFonts w:ascii="Calibri" w:hAnsi="Calibri" w:cs="Calibri"/>
                <w:color w:val="000000"/>
              </w:rPr>
              <w:t>Date</w:t>
            </w:r>
          </w:p>
        </w:tc>
        <w:tc>
          <w:tcPr>
            <w:tcW w:w="1003" w:type="dxa"/>
            <w:shd w:val="clear" w:color="auto" w:fill="auto"/>
            <w:noWrap/>
            <w:vAlign w:val="bottom"/>
            <w:hideMark/>
          </w:tcPr>
          <w:p w14:paraId="62D4A34B" w14:textId="371779A1" w:rsidR="002232DB" w:rsidRPr="002E6F14" w:rsidRDefault="002232DB" w:rsidP="002232DB">
            <w:pPr>
              <w:spacing w:after="0" w:line="240" w:lineRule="auto"/>
              <w:rPr>
                <w:rFonts w:ascii="Calibri" w:eastAsia="Times New Roman" w:hAnsi="Calibri" w:cs="Calibri"/>
                <w:color w:val="000000"/>
                <w:lang w:eastAsia="en-GB"/>
              </w:rPr>
            </w:pPr>
            <w:r>
              <w:rPr>
                <w:rFonts w:ascii="Calibri" w:hAnsi="Calibri" w:cs="Calibri"/>
                <w:color w:val="000000"/>
              </w:rPr>
              <w:t>Time</w:t>
            </w:r>
          </w:p>
        </w:tc>
        <w:tc>
          <w:tcPr>
            <w:tcW w:w="718" w:type="dxa"/>
            <w:shd w:val="clear" w:color="auto" w:fill="auto"/>
            <w:noWrap/>
            <w:vAlign w:val="bottom"/>
            <w:hideMark/>
          </w:tcPr>
          <w:p w14:paraId="128956DB" w14:textId="519AF8DC" w:rsidR="002232DB" w:rsidRPr="002E6F14" w:rsidRDefault="002232DB" w:rsidP="002232DB">
            <w:pPr>
              <w:spacing w:after="0" w:line="240" w:lineRule="auto"/>
              <w:rPr>
                <w:rFonts w:ascii="Calibri" w:eastAsia="Times New Roman" w:hAnsi="Calibri" w:cs="Calibri"/>
                <w:color w:val="000000"/>
                <w:lang w:eastAsia="en-GB"/>
              </w:rPr>
            </w:pPr>
            <w:r>
              <w:rPr>
                <w:rFonts w:ascii="Calibri" w:hAnsi="Calibri" w:cs="Calibri"/>
                <w:color w:val="000000"/>
              </w:rPr>
              <w:t>A1</w:t>
            </w:r>
          </w:p>
        </w:tc>
        <w:tc>
          <w:tcPr>
            <w:tcW w:w="718" w:type="dxa"/>
            <w:shd w:val="clear" w:color="auto" w:fill="auto"/>
            <w:noWrap/>
            <w:vAlign w:val="bottom"/>
            <w:hideMark/>
          </w:tcPr>
          <w:p w14:paraId="39D5C489" w14:textId="4BEA2BE4" w:rsidR="002232DB" w:rsidRPr="002E6F14" w:rsidRDefault="002232DB" w:rsidP="002232DB">
            <w:pPr>
              <w:spacing w:after="0" w:line="240" w:lineRule="auto"/>
              <w:rPr>
                <w:rFonts w:ascii="Calibri" w:eastAsia="Times New Roman" w:hAnsi="Calibri" w:cs="Calibri"/>
                <w:color w:val="000000"/>
                <w:lang w:eastAsia="en-GB"/>
              </w:rPr>
            </w:pPr>
            <w:r>
              <w:rPr>
                <w:rFonts w:ascii="Calibri" w:hAnsi="Calibri" w:cs="Calibri"/>
                <w:color w:val="000000"/>
              </w:rPr>
              <w:t>A2</w:t>
            </w:r>
          </w:p>
        </w:tc>
        <w:tc>
          <w:tcPr>
            <w:tcW w:w="718" w:type="dxa"/>
            <w:shd w:val="clear" w:color="auto" w:fill="auto"/>
            <w:noWrap/>
            <w:vAlign w:val="bottom"/>
            <w:hideMark/>
          </w:tcPr>
          <w:p w14:paraId="58E17F5B" w14:textId="0750EA17" w:rsidR="002232DB" w:rsidRPr="002E6F14" w:rsidRDefault="002232DB" w:rsidP="002232DB">
            <w:pPr>
              <w:spacing w:after="0" w:line="240" w:lineRule="auto"/>
              <w:rPr>
                <w:rFonts w:ascii="Calibri" w:eastAsia="Times New Roman" w:hAnsi="Calibri" w:cs="Calibri"/>
                <w:color w:val="000000"/>
                <w:lang w:eastAsia="en-GB"/>
              </w:rPr>
            </w:pPr>
            <w:r>
              <w:rPr>
                <w:rFonts w:ascii="Calibri" w:hAnsi="Calibri" w:cs="Calibri"/>
                <w:color w:val="000000"/>
              </w:rPr>
              <w:t>C1</w:t>
            </w:r>
          </w:p>
        </w:tc>
        <w:tc>
          <w:tcPr>
            <w:tcW w:w="718" w:type="dxa"/>
            <w:shd w:val="clear" w:color="auto" w:fill="auto"/>
            <w:noWrap/>
            <w:vAlign w:val="bottom"/>
            <w:hideMark/>
          </w:tcPr>
          <w:p w14:paraId="5DDF99C1" w14:textId="672DE3E9" w:rsidR="002232DB" w:rsidRPr="002E6F14" w:rsidRDefault="002232DB" w:rsidP="002232DB">
            <w:pPr>
              <w:spacing w:after="0" w:line="240" w:lineRule="auto"/>
              <w:rPr>
                <w:rFonts w:ascii="Calibri" w:eastAsia="Times New Roman" w:hAnsi="Calibri" w:cs="Calibri"/>
                <w:color w:val="000000"/>
                <w:lang w:eastAsia="en-GB"/>
              </w:rPr>
            </w:pPr>
            <w:r>
              <w:rPr>
                <w:rFonts w:ascii="Calibri" w:hAnsi="Calibri" w:cs="Calibri"/>
                <w:color w:val="000000"/>
              </w:rPr>
              <w:t>C2</w:t>
            </w:r>
          </w:p>
        </w:tc>
        <w:tc>
          <w:tcPr>
            <w:tcW w:w="718" w:type="dxa"/>
            <w:shd w:val="clear" w:color="auto" w:fill="auto"/>
            <w:noWrap/>
            <w:vAlign w:val="bottom"/>
            <w:hideMark/>
          </w:tcPr>
          <w:p w14:paraId="661A56D4" w14:textId="565A713F" w:rsidR="002232DB" w:rsidRPr="002E6F14" w:rsidRDefault="002232DB" w:rsidP="002232DB">
            <w:pPr>
              <w:spacing w:after="0" w:line="240" w:lineRule="auto"/>
              <w:rPr>
                <w:rFonts w:ascii="Calibri" w:eastAsia="Times New Roman" w:hAnsi="Calibri" w:cs="Calibri"/>
                <w:color w:val="000000"/>
                <w:lang w:eastAsia="en-GB"/>
              </w:rPr>
            </w:pPr>
            <w:r>
              <w:rPr>
                <w:rFonts w:ascii="Calibri" w:hAnsi="Calibri" w:cs="Calibri"/>
                <w:color w:val="000000"/>
              </w:rPr>
              <w:t>C3</w:t>
            </w:r>
          </w:p>
        </w:tc>
        <w:tc>
          <w:tcPr>
            <w:tcW w:w="718" w:type="dxa"/>
            <w:shd w:val="clear" w:color="auto" w:fill="auto"/>
            <w:noWrap/>
            <w:vAlign w:val="bottom"/>
            <w:hideMark/>
          </w:tcPr>
          <w:p w14:paraId="1B81FB6E" w14:textId="26AC9E34" w:rsidR="002232DB" w:rsidRPr="002E6F14" w:rsidRDefault="002232DB" w:rsidP="002232DB">
            <w:pPr>
              <w:spacing w:after="0" w:line="240" w:lineRule="auto"/>
              <w:rPr>
                <w:rFonts w:ascii="Calibri" w:eastAsia="Times New Roman" w:hAnsi="Calibri" w:cs="Calibri"/>
                <w:color w:val="000000"/>
                <w:lang w:eastAsia="en-GB"/>
              </w:rPr>
            </w:pPr>
            <w:r>
              <w:rPr>
                <w:rFonts w:ascii="Calibri" w:hAnsi="Calibri" w:cs="Calibri"/>
                <w:color w:val="000000"/>
              </w:rPr>
              <w:t>D1</w:t>
            </w:r>
          </w:p>
        </w:tc>
        <w:tc>
          <w:tcPr>
            <w:tcW w:w="718" w:type="dxa"/>
            <w:shd w:val="clear" w:color="auto" w:fill="auto"/>
            <w:noWrap/>
            <w:vAlign w:val="bottom"/>
            <w:hideMark/>
          </w:tcPr>
          <w:p w14:paraId="64975A77" w14:textId="30B8CA6B" w:rsidR="002232DB" w:rsidRPr="002E6F14" w:rsidRDefault="002232DB" w:rsidP="002232DB">
            <w:pPr>
              <w:spacing w:after="0" w:line="240" w:lineRule="auto"/>
              <w:rPr>
                <w:rFonts w:ascii="Calibri" w:eastAsia="Times New Roman" w:hAnsi="Calibri" w:cs="Calibri"/>
                <w:color w:val="000000"/>
                <w:lang w:eastAsia="en-GB"/>
              </w:rPr>
            </w:pPr>
            <w:r>
              <w:rPr>
                <w:rFonts w:ascii="Calibri" w:hAnsi="Calibri" w:cs="Calibri"/>
                <w:color w:val="000000"/>
              </w:rPr>
              <w:t>D2</w:t>
            </w:r>
          </w:p>
        </w:tc>
      </w:tr>
      <w:tr w:rsidR="002232DB" w:rsidRPr="002E6F14" w14:paraId="55A13408" w14:textId="77777777" w:rsidTr="00A0742E">
        <w:trPr>
          <w:trHeight w:val="288"/>
        </w:trPr>
        <w:tc>
          <w:tcPr>
            <w:tcW w:w="1278" w:type="dxa"/>
            <w:shd w:val="clear" w:color="auto" w:fill="auto"/>
            <w:noWrap/>
            <w:vAlign w:val="center"/>
            <w:hideMark/>
          </w:tcPr>
          <w:p w14:paraId="6262769B" w14:textId="2225CEE5"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19/01/2021</w:t>
            </w:r>
          </w:p>
        </w:tc>
        <w:tc>
          <w:tcPr>
            <w:tcW w:w="1003" w:type="dxa"/>
            <w:shd w:val="clear" w:color="auto" w:fill="auto"/>
            <w:noWrap/>
            <w:vAlign w:val="bottom"/>
            <w:hideMark/>
          </w:tcPr>
          <w:p w14:paraId="766CF90A" w14:textId="63D93E49"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11:58:10</w:t>
            </w:r>
          </w:p>
        </w:tc>
        <w:tc>
          <w:tcPr>
            <w:tcW w:w="718" w:type="dxa"/>
            <w:shd w:val="clear" w:color="auto" w:fill="auto"/>
            <w:noWrap/>
            <w:vAlign w:val="bottom"/>
            <w:hideMark/>
          </w:tcPr>
          <w:p w14:paraId="4D9AE194" w14:textId="09E0F3BF"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163.6</w:t>
            </w:r>
          </w:p>
        </w:tc>
        <w:tc>
          <w:tcPr>
            <w:tcW w:w="718" w:type="dxa"/>
            <w:shd w:val="clear" w:color="auto" w:fill="auto"/>
            <w:noWrap/>
            <w:vAlign w:val="bottom"/>
            <w:hideMark/>
          </w:tcPr>
          <w:p w14:paraId="49CCC8CD" w14:textId="3D73C42E"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163.6</w:t>
            </w:r>
          </w:p>
        </w:tc>
        <w:tc>
          <w:tcPr>
            <w:tcW w:w="718" w:type="dxa"/>
            <w:shd w:val="clear" w:color="auto" w:fill="auto"/>
            <w:noWrap/>
            <w:vAlign w:val="bottom"/>
            <w:hideMark/>
          </w:tcPr>
          <w:p w14:paraId="504038BD" w14:textId="5514C622"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99.0</w:t>
            </w:r>
          </w:p>
        </w:tc>
        <w:tc>
          <w:tcPr>
            <w:tcW w:w="718" w:type="dxa"/>
            <w:shd w:val="clear" w:color="auto" w:fill="auto"/>
            <w:noWrap/>
            <w:vAlign w:val="bottom"/>
            <w:hideMark/>
          </w:tcPr>
          <w:p w14:paraId="4ACD8373" w14:textId="787B440A"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99.2</w:t>
            </w:r>
          </w:p>
        </w:tc>
        <w:tc>
          <w:tcPr>
            <w:tcW w:w="718" w:type="dxa"/>
            <w:shd w:val="clear" w:color="auto" w:fill="auto"/>
            <w:noWrap/>
            <w:vAlign w:val="bottom"/>
            <w:hideMark/>
          </w:tcPr>
          <w:p w14:paraId="4938B5FB" w14:textId="2BEE1FC2"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0.0</w:t>
            </w:r>
          </w:p>
        </w:tc>
        <w:tc>
          <w:tcPr>
            <w:tcW w:w="718" w:type="dxa"/>
            <w:shd w:val="clear" w:color="auto" w:fill="auto"/>
            <w:noWrap/>
            <w:vAlign w:val="bottom"/>
            <w:hideMark/>
          </w:tcPr>
          <w:p w14:paraId="1FAA4AE8" w14:textId="19164313"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72.5</w:t>
            </w:r>
          </w:p>
        </w:tc>
        <w:tc>
          <w:tcPr>
            <w:tcW w:w="718" w:type="dxa"/>
            <w:shd w:val="clear" w:color="auto" w:fill="auto"/>
            <w:noWrap/>
            <w:vAlign w:val="bottom"/>
            <w:hideMark/>
          </w:tcPr>
          <w:p w14:paraId="63086F42" w14:textId="5D5293B8"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72.7</w:t>
            </w:r>
          </w:p>
        </w:tc>
      </w:tr>
      <w:tr w:rsidR="002232DB" w:rsidRPr="002E6F14" w14:paraId="3A06FC72" w14:textId="77777777" w:rsidTr="00A0742E">
        <w:trPr>
          <w:trHeight w:val="288"/>
        </w:trPr>
        <w:tc>
          <w:tcPr>
            <w:tcW w:w="1278" w:type="dxa"/>
            <w:shd w:val="clear" w:color="auto" w:fill="auto"/>
            <w:noWrap/>
            <w:vAlign w:val="center"/>
            <w:hideMark/>
          </w:tcPr>
          <w:p w14:paraId="2455F6D1" w14:textId="650F11A7"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19/01/2021</w:t>
            </w:r>
          </w:p>
        </w:tc>
        <w:tc>
          <w:tcPr>
            <w:tcW w:w="1003" w:type="dxa"/>
            <w:shd w:val="clear" w:color="auto" w:fill="auto"/>
            <w:noWrap/>
            <w:vAlign w:val="bottom"/>
            <w:hideMark/>
          </w:tcPr>
          <w:p w14:paraId="10EA7696" w14:textId="43CB091E"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13:29:50</w:t>
            </w:r>
          </w:p>
        </w:tc>
        <w:tc>
          <w:tcPr>
            <w:tcW w:w="718" w:type="dxa"/>
            <w:shd w:val="clear" w:color="auto" w:fill="auto"/>
            <w:noWrap/>
            <w:vAlign w:val="bottom"/>
            <w:hideMark/>
          </w:tcPr>
          <w:p w14:paraId="0DD416FC" w14:textId="57B54E70"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158.2</w:t>
            </w:r>
          </w:p>
        </w:tc>
        <w:tc>
          <w:tcPr>
            <w:tcW w:w="718" w:type="dxa"/>
            <w:shd w:val="clear" w:color="auto" w:fill="auto"/>
            <w:noWrap/>
            <w:vAlign w:val="bottom"/>
            <w:hideMark/>
          </w:tcPr>
          <w:p w14:paraId="1C8287C2" w14:textId="47AFC462"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158.5</w:t>
            </w:r>
          </w:p>
        </w:tc>
        <w:tc>
          <w:tcPr>
            <w:tcW w:w="718" w:type="dxa"/>
            <w:shd w:val="clear" w:color="auto" w:fill="auto"/>
            <w:noWrap/>
            <w:vAlign w:val="bottom"/>
            <w:hideMark/>
          </w:tcPr>
          <w:p w14:paraId="569ED885" w14:textId="53ECE0ED"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95.8</w:t>
            </w:r>
          </w:p>
        </w:tc>
        <w:tc>
          <w:tcPr>
            <w:tcW w:w="718" w:type="dxa"/>
            <w:shd w:val="clear" w:color="auto" w:fill="auto"/>
            <w:noWrap/>
            <w:vAlign w:val="bottom"/>
            <w:hideMark/>
          </w:tcPr>
          <w:p w14:paraId="26E54541" w14:textId="13DA8499"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96.5</w:t>
            </w:r>
          </w:p>
        </w:tc>
        <w:tc>
          <w:tcPr>
            <w:tcW w:w="718" w:type="dxa"/>
            <w:shd w:val="clear" w:color="auto" w:fill="auto"/>
            <w:noWrap/>
            <w:vAlign w:val="bottom"/>
            <w:hideMark/>
          </w:tcPr>
          <w:p w14:paraId="449E8769" w14:textId="411DA40B"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0.0</w:t>
            </w:r>
          </w:p>
        </w:tc>
        <w:tc>
          <w:tcPr>
            <w:tcW w:w="718" w:type="dxa"/>
            <w:shd w:val="clear" w:color="auto" w:fill="auto"/>
            <w:noWrap/>
            <w:vAlign w:val="bottom"/>
            <w:hideMark/>
          </w:tcPr>
          <w:p w14:paraId="10BD94D9" w14:textId="754E62C8"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70.0</w:t>
            </w:r>
          </w:p>
        </w:tc>
        <w:tc>
          <w:tcPr>
            <w:tcW w:w="718" w:type="dxa"/>
            <w:shd w:val="clear" w:color="auto" w:fill="auto"/>
            <w:noWrap/>
            <w:vAlign w:val="bottom"/>
            <w:hideMark/>
          </w:tcPr>
          <w:p w14:paraId="54040A2B" w14:textId="6F7C4ABE"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70.0</w:t>
            </w:r>
          </w:p>
        </w:tc>
      </w:tr>
      <w:tr w:rsidR="002232DB" w:rsidRPr="002E6F14" w14:paraId="4250EA34" w14:textId="77777777" w:rsidTr="00A0742E">
        <w:trPr>
          <w:trHeight w:val="288"/>
        </w:trPr>
        <w:tc>
          <w:tcPr>
            <w:tcW w:w="1278" w:type="dxa"/>
            <w:shd w:val="clear" w:color="auto" w:fill="auto"/>
            <w:noWrap/>
            <w:vAlign w:val="center"/>
            <w:hideMark/>
          </w:tcPr>
          <w:p w14:paraId="390F7FAD" w14:textId="1DD3E5C1"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19/01/2021</w:t>
            </w:r>
          </w:p>
        </w:tc>
        <w:tc>
          <w:tcPr>
            <w:tcW w:w="1003" w:type="dxa"/>
            <w:shd w:val="clear" w:color="auto" w:fill="auto"/>
            <w:noWrap/>
            <w:vAlign w:val="bottom"/>
            <w:hideMark/>
          </w:tcPr>
          <w:p w14:paraId="22A1D6A8" w14:textId="5FC18634"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14:25:48</w:t>
            </w:r>
          </w:p>
        </w:tc>
        <w:tc>
          <w:tcPr>
            <w:tcW w:w="718" w:type="dxa"/>
            <w:shd w:val="clear" w:color="auto" w:fill="auto"/>
            <w:noWrap/>
            <w:vAlign w:val="bottom"/>
            <w:hideMark/>
          </w:tcPr>
          <w:p w14:paraId="35B4B776" w14:textId="0D89E2F5"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159.3</w:t>
            </w:r>
          </w:p>
        </w:tc>
        <w:tc>
          <w:tcPr>
            <w:tcW w:w="718" w:type="dxa"/>
            <w:shd w:val="clear" w:color="auto" w:fill="auto"/>
            <w:noWrap/>
            <w:vAlign w:val="bottom"/>
            <w:hideMark/>
          </w:tcPr>
          <w:p w14:paraId="70EEE7D5" w14:textId="5FF6314E"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159.1</w:t>
            </w:r>
          </w:p>
        </w:tc>
        <w:tc>
          <w:tcPr>
            <w:tcW w:w="718" w:type="dxa"/>
            <w:shd w:val="clear" w:color="auto" w:fill="auto"/>
            <w:noWrap/>
            <w:vAlign w:val="bottom"/>
            <w:hideMark/>
          </w:tcPr>
          <w:p w14:paraId="1840B88A" w14:textId="4600B0D3"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97.0</w:t>
            </w:r>
          </w:p>
        </w:tc>
        <w:tc>
          <w:tcPr>
            <w:tcW w:w="718" w:type="dxa"/>
            <w:shd w:val="clear" w:color="auto" w:fill="auto"/>
            <w:noWrap/>
            <w:vAlign w:val="bottom"/>
            <w:hideMark/>
          </w:tcPr>
          <w:p w14:paraId="05F437D0" w14:textId="5A8C29BA"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96.6</w:t>
            </w:r>
          </w:p>
        </w:tc>
        <w:tc>
          <w:tcPr>
            <w:tcW w:w="718" w:type="dxa"/>
            <w:shd w:val="clear" w:color="auto" w:fill="auto"/>
            <w:noWrap/>
            <w:vAlign w:val="bottom"/>
            <w:hideMark/>
          </w:tcPr>
          <w:p w14:paraId="050DEA74" w14:textId="4E29A1C8"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0.0</w:t>
            </w:r>
          </w:p>
        </w:tc>
        <w:tc>
          <w:tcPr>
            <w:tcW w:w="718" w:type="dxa"/>
            <w:shd w:val="clear" w:color="auto" w:fill="auto"/>
            <w:noWrap/>
            <w:vAlign w:val="bottom"/>
            <w:hideMark/>
          </w:tcPr>
          <w:p w14:paraId="01E806FD" w14:textId="0E2D0F66"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70.9</w:t>
            </w:r>
          </w:p>
        </w:tc>
        <w:tc>
          <w:tcPr>
            <w:tcW w:w="718" w:type="dxa"/>
            <w:shd w:val="clear" w:color="auto" w:fill="auto"/>
            <w:noWrap/>
            <w:vAlign w:val="bottom"/>
            <w:hideMark/>
          </w:tcPr>
          <w:p w14:paraId="3D60B6C8" w14:textId="32F0BD07"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70.7</w:t>
            </w:r>
          </w:p>
        </w:tc>
      </w:tr>
      <w:tr w:rsidR="002232DB" w:rsidRPr="002E6F14" w14:paraId="0A89E768" w14:textId="77777777" w:rsidTr="00A0742E">
        <w:trPr>
          <w:trHeight w:val="288"/>
        </w:trPr>
        <w:tc>
          <w:tcPr>
            <w:tcW w:w="1278" w:type="dxa"/>
            <w:shd w:val="clear" w:color="auto" w:fill="auto"/>
            <w:noWrap/>
            <w:vAlign w:val="center"/>
            <w:hideMark/>
          </w:tcPr>
          <w:p w14:paraId="3535ABAD" w14:textId="39CB9773"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19/01/2021</w:t>
            </w:r>
          </w:p>
        </w:tc>
        <w:tc>
          <w:tcPr>
            <w:tcW w:w="1003" w:type="dxa"/>
            <w:shd w:val="clear" w:color="auto" w:fill="auto"/>
            <w:noWrap/>
            <w:vAlign w:val="bottom"/>
            <w:hideMark/>
          </w:tcPr>
          <w:p w14:paraId="6707DD11" w14:textId="45B5615D"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17:55:40</w:t>
            </w:r>
          </w:p>
        </w:tc>
        <w:tc>
          <w:tcPr>
            <w:tcW w:w="718" w:type="dxa"/>
            <w:shd w:val="clear" w:color="auto" w:fill="auto"/>
            <w:noWrap/>
            <w:vAlign w:val="bottom"/>
            <w:hideMark/>
          </w:tcPr>
          <w:p w14:paraId="33B8D17C" w14:textId="6E71942D"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187.3</w:t>
            </w:r>
          </w:p>
        </w:tc>
        <w:tc>
          <w:tcPr>
            <w:tcW w:w="718" w:type="dxa"/>
            <w:shd w:val="clear" w:color="auto" w:fill="auto"/>
            <w:noWrap/>
            <w:vAlign w:val="bottom"/>
            <w:hideMark/>
          </w:tcPr>
          <w:p w14:paraId="544942A2" w14:textId="5C63736F"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186.8</w:t>
            </w:r>
          </w:p>
        </w:tc>
        <w:tc>
          <w:tcPr>
            <w:tcW w:w="718" w:type="dxa"/>
            <w:shd w:val="clear" w:color="auto" w:fill="auto"/>
            <w:noWrap/>
            <w:vAlign w:val="bottom"/>
            <w:hideMark/>
          </w:tcPr>
          <w:p w14:paraId="198E30B9" w14:textId="1B49B01C"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112.9</w:t>
            </w:r>
          </w:p>
        </w:tc>
        <w:tc>
          <w:tcPr>
            <w:tcW w:w="718" w:type="dxa"/>
            <w:shd w:val="clear" w:color="auto" w:fill="auto"/>
            <w:noWrap/>
            <w:vAlign w:val="bottom"/>
            <w:hideMark/>
          </w:tcPr>
          <w:p w14:paraId="7EEFE3F3" w14:textId="176B0376"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112.9</w:t>
            </w:r>
          </w:p>
        </w:tc>
        <w:tc>
          <w:tcPr>
            <w:tcW w:w="718" w:type="dxa"/>
            <w:shd w:val="clear" w:color="auto" w:fill="auto"/>
            <w:noWrap/>
            <w:vAlign w:val="bottom"/>
            <w:hideMark/>
          </w:tcPr>
          <w:p w14:paraId="5408CAB3" w14:textId="7F707D3C"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0.0</w:t>
            </w:r>
          </w:p>
        </w:tc>
        <w:tc>
          <w:tcPr>
            <w:tcW w:w="718" w:type="dxa"/>
            <w:shd w:val="clear" w:color="auto" w:fill="auto"/>
            <w:noWrap/>
            <w:vAlign w:val="bottom"/>
            <w:hideMark/>
          </w:tcPr>
          <w:p w14:paraId="705524BE" w14:textId="15AF4D6F"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81.4</w:t>
            </w:r>
          </w:p>
        </w:tc>
        <w:tc>
          <w:tcPr>
            <w:tcW w:w="718" w:type="dxa"/>
            <w:shd w:val="clear" w:color="auto" w:fill="auto"/>
            <w:noWrap/>
            <w:vAlign w:val="bottom"/>
            <w:hideMark/>
          </w:tcPr>
          <w:p w14:paraId="0D6F8690" w14:textId="38325A83"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81.6</w:t>
            </w:r>
          </w:p>
        </w:tc>
      </w:tr>
      <w:tr w:rsidR="002232DB" w:rsidRPr="002E6F14" w14:paraId="164167B7" w14:textId="77777777" w:rsidTr="00A0742E">
        <w:trPr>
          <w:trHeight w:val="288"/>
        </w:trPr>
        <w:tc>
          <w:tcPr>
            <w:tcW w:w="1278" w:type="dxa"/>
            <w:shd w:val="clear" w:color="auto" w:fill="auto"/>
            <w:noWrap/>
            <w:vAlign w:val="center"/>
            <w:hideMark/>
          </w:tcPr>
          <w:p w14:paraId="677F30E2" w14:textId="38972413"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19/01/2021</w:t>
            </w:r>
          </w:p>
        </w:tc>
        <w:tc>
          <w:tcPr>
            <w:tcW w:w="1003" w:type="dxa"/>
            <w:shd w:val="clear" w:color="auto" w:fill="auto"/>
            <w:noWrap/>
            <w:vAlign w:val="bottom"/>
            <w:hideMark/>
          </w:tcPr>
          <w:p w14:paraId="15833F79" w14:textId="22DECBD6"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18:40:58</w:t>
            </w:r>
          </w:p>
        </w:tc>
        <w:tc>
          <w:tcPr>
            <w:tcW w:w="718" w:type="dxa"/>
            <w:shd w:val="clear" w:color="auto" w:fill="auto"/>
            <w:noWrap/>
            <w:vAlign w:val="bottom"/>
            <w:hideMark/>
          </w:tcPr>
          <w:p w14:paraId="6726B19D" w14:textId="767C2F4C"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203.1</w:t>
            </w:r>
          </w:p>
        </w:tc>
        <w:tc>
          <w:tcPr>
            <w:tcW w:w="718" w:type="dxa"/>
            <w:shd w:val="clear" w:color="auto" w:fill="auto"/>
            <w:noWrap/>
            <w:vAlign w:val="bottom"/>
            <w:hideMark/>
          </w:tcPr>
          <w:p w14:paraId="5278B7C4" w14:textId="5A2FCCD3"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202.5</w:t>
            </w:r>
          </w:p>
        </w:tc>
        <w:tc>
          <w:tcPr>
            <w:tcW w:w="718" w:type="dxa"/>
            <w:shd w:val="clear" w:color="auto" w:fill="auto"/>
            <w:noWrap/>
            <w:vAlign w:val="bottom"/>
            <w:hideMark/>
          </w:tcPr>
          <w:p w14:paraId="7C2EAAF9" w14:textId="62068E43"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122.3</w:t>
            </w:r>
          </w:p>
        </w:tc>
        <w:tc>
          <w:tcPr>
            <w:tcW w:w="718" w:type="dxa"/>
            <w:shd w:val="clear" w:color="auto" w:fill="auto"/>
            <w:noWrap/>
            <w:vAlign w:val="bottom"/>
            <w:hideMark/>
          </w:tcPr>
          <w:p w14:paraId="25620B51" w14:textId="1A4EB055"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121.8</w:t>
            </w:r>
          </w:p>
        </w:tc>
        <w:tc>
          <w:tcPr>
            <w:tcW w:w="718" w:type="dxa"/>
            <w:shd w:val="clear" w:color="auto" w:fill="auto"/>
            <w:noWrap/>
            <w:vAlign w:val="bottom"/>
            <w:hideMark/>
          </w:tcPr>
          <w:p w14:paraId="3D58FBD1" w14:textId="57CF60A7"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0.0</w:t>
            </w:r>
          </w:p>
        </w:tc>
        <w:tc>
          <w:tcPr>
            <w:tcW w:w="718" w:type="dxa"/>
            <w:shd w:val="clear" w:color="auto" w:fill="auto"/>
            <w:noWrap/>
            <w:vAlign w:val="bottom"/>
            <w:hideMark/>
          </w:tcPr>
          <w:p w14:paraId="19C14F27" w14:textId="45C90AE3"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87.1</w:t>
            </w:r>
          </w:p>
        </w:tc>
        <w:tc>
          <w:tcPr>
            <w:tcW w:w="718" w:type="dxa"/>
            <w:shd w:val="clear" w:color="auto" w:fill="auto"/>
            <w:noWrap/>
            <w:vAlign w:val="bottom"/>
            <w:hideMark/>
          </w:tcPr>
          <w:p w14:paraId="280656EC" w14:textId="1BC9F378"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86.8</w:t>
            </w:r>
          </w:p>
        </w:tc>
      </w:tr>
      <w:tr w:rsidR="002232DB" w:rsidRPr="002E6F14" w14:paraId="30497ABC" w14:textId="77777777" w:rsidTr="00A0742E">
        <w:trPr>
          <w:trHeight w:val="288"/>
        </w:trPr>
        <w:tc>
          <w:tcPr>
            <w:tcW w:w="1278" w:type="dxa"/>
            <w:shd w:val="clear" w:color="auto" w:fill="auto"/>
            <w:noWrap/>
            <w:vAlign w:val="center"/>
            <w:hideMark/>
          </w:tcPr>
          <w:p w14:paraId="663491FF" w14:textId="3CF761C0"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19/01/2021</w:t>
            </w:r>
          </w:p>
        </w:tc>
        <w:tc>
          <w:tcPr>
            <w:tcW w:w="1003" w:type="dxa"/>
            <w:shd w:val="clear" w:color="auto" w:fill="auto"/>
            <w:noWrap/>
            <w:vAlign w:val="bottom"/>
            <w:hideMark/>
          </w:tcPr>
          <w:p w14:paraId="09D1DE86" w14:textId="06D9BCDA"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20:46:48</w:t>
            </w:r>
          </w:p>
        </w:tc>
        <w:tc>
          <w:tcPr>
            <w:tcW w:w="718" w:type="dxa"/>
            <w:shd w:val="clear" w:color="auto" w:fill="auto"/>
            <w:noWrap/>
            <w:vAlign w:val="bottom"/>
            <w:hideMark/>
          </w:tcPr>
          <w:p w14:paraId="535269F5" w14:textId="6A2E9B15"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0.0</w:t>
            </w:r>
          </w:p>
        </w:tc>
        <w:tc>
          <w:tcPr>
            <w:tcW w:w="718" w:type="dxa"/>
            <w:shd w:val="clear" w:color="auto" w:fill="auto"/>
            <w:noWrap/>
            <w:vAlign w:val="bottom"/>
            <w:hideMark/>
          </w:tcPr>
          <w:p w14:paraId="1BB7CD73" w14:textId="1900750F" w:rsidR="002232DB" w:rsidRPr="002E6F14" w:rsidRDefault="002232DB" w:rsidP="002232DB">
            <w:pPr>
              <w:spacing w:after="0" w:line="240" w:lineRule="auto"/>
              <w:rPr>
                <w:rFonts w:ascii="Times New Roman" w:eastAsia="Times New Roman" w:hAnsi="Times New Roman" w:cs="Times New Roman"/>
                <w:sz w:val="20"/>
                <w:szCs w:val="20"/>
                <w:lang w:eastAsia="en-GB"/>
              </w:rPr>
            </w:pPr>
            <w:r>
              <w:rPr>
                <w:rFonts w:ascii="Calibri" w:hAnsi="Calibri" w:cs="Calibri"/>
                <w:color w:val="000000"/>
              </w:rPr>
              <w:t>0.0</w:t>
            </w:r>
          </w:p>
        </w:tc>
        <w:tc>
          <w:tcPr>
            <w:tcW w:w="718" w:type="dxa"/>
            <w:shd w:val="clear" w:color="auto" w:fill="auto"/>
            <w:noWrap/>
            <w:vAlign w:val="bottom"/>
            <w:hideMark/>
          </w:tcPr>
          <w:p w14:paraId="75516866" w14:textId="6C2FC6C8"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157.7</w:t>
            </w:r>
          </w:p>
        </w:tc>
        <w:tc>
          <w:tcPr>
            <w:tcW w:w="718" w:type="dxa"/>
            <w:shd w:val="clear" w:color="auto" w:fill="auto"/>
            <w:noWrap/>
            <w:vAlign w:val="bottom"/>
            <w:hideMark/>
          </w:tcPr>
          <w:p w14:paraId="4F1F1707" w14:textId="49B7E9C6"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158.3</w:t>
            </w:r>
          </w:p>
        </w:tc>
        <w:tc>
          <w:tcPr>
            <w:tcW w:w="718" w:type="dxa"/>
            <w:shd w:val="clear" w:color="auto" w:fill="auto"/>
            <w:noWrap/>
            <w:vAlign w:val="bottom"/>
            <w:hideMark/>
          </w:tcPr>
          <w:p w14:paraId="76C338B0" w14:textId="49FC0B45"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158.3</w:t>
            </w:r>
          </w:p>
        </w:tc>
        <w:tc>
          <w:tcPr>
            <w:tcW w:w="718" w:type="dxa"/>
            <w:shd w:val="clear" w:color="auto" w:fill="auto"/>
            <w:noWrap/>
            <w:vAlign w:val="bottom"/>
            <w:hideMark/>
          </w:tcPr>
          <w:p w14:paraId="3A62AD47" w14:textId="45F8CF59"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110.5</w:t>
            </w:r>
          </w:p>
        </w:tc>
        <w:tc>
          <w:tcPr>
            <w:tcW w:w="718" w:type="dxa"/>
            <w:shd w:val="clear" w:color="auto" w:fill="auto"/>
            <w:noWrap/>
            <w:vAlign w:val="bottom"/>
            <w:hideMark/>
          </w:tcPr>
          <w:p w14:paraId="769E41A6" w14:textId="67467347" w:rsidR="002232DB" w:rsidRPr="002E6F14" w:rsidRDefault="002232DB" w:rsidP="002232DB">
            <w:pPr>
              <w:spacing w:after="0" w:line="240" w:lineRule="auto"/>
              <w:jc w:val="right"/>
              <w:rPr>
                <w:rFonts w:ascii="Calibri" w:eastAsia="Times New Roman" w:hAnsi="Calibri" w:cs="Calibri"/>
                <w:color w:val="000000"/>
                <w:lang w:eastAsia="en-GB"/>
              </w:rPr>
            </w:pPr>
            <w:r>
              <w:rPr>
                <w:rFonts w:ascii="Calibri" w:hAnsi="Calibri" w:cs="Calibri"/>
                <w:color w:val="000000"/>
              </w:rPr>
              <w:t>110.8</w:t>
            </w:r>
          </w:p>
        </w:tc>
      </w:tr>
    </w:tbl>
    <w:p w14:paraId="75DB293F" w14:textId="77777777" w:rsidR="00A0742E" w:rsidRDefault="00A0742E" w:rsidP="00DE78E2"/>
    <w:p w14:paraId="6E2C41D3" w14:textId="2EB51A68" w:rsidR="00B84C62" w:rsidRDefault="00B84C62" w:rsidP="00DE78E2">
      <w:r>
        <w:t xml:space="preserve">Then using our interpolation formula and </w:t>
      </w:r>
      <w:r w:rsidR="0007240A">
        <w:t xml:space="preserve">the table from D031E.DAT we can get the </w:t>
      </w:r>
      <w:r w:rsidR="00A0742E">
        <w:t>N*</w:t>
      </w:r>
      <w:r w:rsidR="0007240A">
        <w:t xml:space="preserve"> values</w:t>
      </w:r>
      <w:r w:rsidR="00FC6496">
        <w:t xml:space="preserve">. As well, we can get </w:t>
      </w:r>
      <w:r w:rsidR="00887DD6">
        <w:t>m</w:t>
      </w:r>
      <w:r w:rsidR="00FC6496">
        <w:t>u for each reading by converting the datetime</w:t>
      </w:r>
      <w:r w:rsidR="00837C4E">
        <w:t xml:space="preserve">, </w:t>
      </w:r>
      <w:r w:rsidR="00FC6496">
        <w:t xml:space="preserve">latitude and longitude </w:t>
      </w:r>
      <w:r w:rsidR="00837C4E">
        <w:t>to a solar zenith angle</w:t>
      </w:r>
      <w:r w:rsidR="00D31216">
        <w:t xml:space="preserve"> </w:t>
      </w:r>
      <w:r w:rsidR="004A12A2">
        <w:t>(this is not trivial, however there are solar calculators available</w:t>
      </w:r>
      <w:r w:rsidR="0031684F">
        <w:t>, either as software or online)</w:t>
      </w:r>
      <w:r w:rsidR="00EB6F97">
        <w:t xml:space="preserve"> </w:t>
      </w:r>
      <w:r w:rsidR="0031684F">
        <w:t>[</w:t>
      </w:r>
      <w:r w:rsidR="009219EF">
        <w:t>3</w:t>
      </w:r>
      <w:r w:rsidR="0031684F">
        <w:t xml:space="preserve">] </w:t>
      </w:r>
      <w:r w:rsidR="00837C4E">
        <w:t xml:space="preserve">and </w:t>
      </w:r>
      <w:r w:rsidR="00CA2D02">
        <w:t>converting the zenith angle to mu using the formula</w:t>
      </w:r>
      <w:r w:rsidR="0049147D">
        <w:t xml:space="preserve"> described in the previous section. </w:t>
      </w:r>
      <w:r w:rsidR="0032672F">
        <w:t>[</w:t>
      </w:r>
      <w:r w:rsidR="009219EF">
        <w:t>4</w:t>
      </w:r>
      <w:r w:rsidR="0032672F">
        <w:t>]</w:t>
      </w:r>
    </w:p>
    <w:tbl>
      <w:tblPr>
        <w:tblW w:w="8540" w:type="dxa"/>
        <w:tblBorders>
          <w:insideH w:val="single" w:sz="4" w:space="0" w:color="auto"/>
          <w:insideV w:val="single" w:sz="4" w:space="0" w:color="auto"/>
        </w:tblBorders>
        <w:tblLook w:val="04A0" w:firstRow="1" w:lastRow="0" w:firstColumn="1" w:lastColumn="0" w:noHBand="0" w:noVBand="1"/>
      </w:tblPr>
      <w:tblGrid>
        <w:gridCol w:w="1182"/>
        <w:gridCol w:w="932"/>
        <w:gridCol w:w="720"/>
        <w:gridCol w:w="875"/>
        <w:gridCol w:w="875"/>
        <w:gridCol w:w="775"/>
        <w:gridCol w:w="775"/>
        <w:gridCol w:w="875"/>
        <w:gridCol w:w="875"/>
        <w:gridCol w:w="960"/>
      </w:tblGrid>
      <w:tr w:rsidR="00396F62" w:rsidRPr="00396F62" w14:paraId="6A8CB861" w14:textId="77777777" w:rsidTr="00396F62">
        <w:trPr>
          <w:trHeight w:val="288"/>
        </w:trPr>
        <w:tc>
          <w:tcPr>
            <w:tcW w:w="1140" w:type="dxa"/>
            <w:shd w:val="clear" w:color="auto" w:fill="auto"/>
            <w:noWrap/>
            <w:vAlign w:val="center"/>
            <w:hideMark/>
          </w:tcPr>
          <w:p w14:paraId="165FCB71" w14:textId="77777777" w:rsidR="00396F62" w:rsidRPr="00396F62" w:rsidRDefault="00396F62" w:rsidP="00396F62">
            <w:pPr>
              <w:spacing w:after="0" w:line="240" w:lineRule="auto"/>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Date</w:t>
            </w:r>
          </w:p>
        </w:tc>
        <w:tc>
          <w:tcPr>
            <w:tcW w:w="880" w:type="dxa"/>
            <w:shd w:val="clear" w:color="auto" w:fill="auto"/>
            <w:noWrap/>
            <w:vAlign w:val="bottom"/>
            <w:hideMark/>
          </w:tcPr>
          <w:p w14:paraId="740C6A84" w14:textId="77777777" w:rsidR="00396F62" w:rsidRPr="00396F62" w:rsidRDefault="00396F62" w:rsidP="00396F62">
            <w:pPr>
              <w:spacing w:after="0" w:line="240" w:lineRule="auto"/>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Time</w:t>
            </w:r>
          </w:p>
        </w:tc>
        <w:tc>
          <w:tcPr>
            <w:tcW w:w="720" w:type="dxa"/>
            <w:shd w:val="clear" w:color="auto" w:fill="auto"/>
            <w:noWrap/>
            <w:vAlign w:val="bottom"/>
            <w:hideMark/>
          </w:tcPr>
          <w:p w14:paraId="1B5F3A33" w14:textId="77777777" w:rsidR="00396F62" w:rsidRPr="00396F62" w:rsidRDefault="00396F62" w:rsidP="00396F62">
            <w:pPr>
              <w:spacing w:after="0" w:line="240" w:lineRule="auto"/>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Mu</w:t>
            </w:r>
          </w:p>
        </w:tc>
        <w:tc>
          <w:tcPr>
            <w:tcW w:w="860" w:type="dxa"/>
            <w:shd w:val="clear" w:color="auto" w:fill="auto"/>
            <w:noWrap/>
            <w:vAlign w:val="bottom"/>
            <w:hideMark/>
          </w:tcPr>
          <w:p w14:paraId="2F486DE7" w14:textId="6AE098C8" w:rsidR="00396F62" w:rsidRPr="00396F62" w:rsidRDefault="00EB6892" w:rsidP="00396F6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w:t>
            </w:r>
            <w:r w:rsidR="00396F62" w:rsidRPr="00396F62">
              <w:rPr>
                <w:rFonts w:ascii="Calibri" w:eastAsia="Times New Roman" w:hAnsi="Calibri" w:cs="Calibri"/>
                <w:color w:val="000000"/>
                <w:sz w:val="20"/>
                <w:szCs w:val="20"/>
                <w:lang w:eastAsia="en-GB"/>
              </w:rPr>
              <w:t>(A1)</w:t>
            </w:r>
          </w:p>
        </w:tc>
        <w:tc>
          <w:tcPr>
            <w:tcW w:w="860" w:type="dxa"/>
            <w:shd w:val="clear" w:color="auto" w:fill="auto"/>
            <w:noWrap/>
            <w:vAlign w:val="bottom"/>
            <w:hideMark/>
          </w:tcPr>
          <w:p w14:paraId="08ACF350" w14:textId="5973AB2A" w:rsidR="00396F62" w:rsidRPr="00396F62" w:rsidRDefault="00F453E5" w:rsidP="00396F6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w:t>
            </w:r>
            <w:r w:rsidR="00396F62" w:rsidRPr="00396F62">
              <w:rPr>
                <w:rFonts w:ascii="Calibri" w:eastAsia="Times New Roman" w:hAnsi="Calibri" w:cs="Calibri"/>
                <w:color w:val="000000"/>
                <w:sz w:val="20"/>
                <w:szCs w:val="20"/>
                <w:lang w:eastAsia="en-GB"/>
              </w:rPr>
              <w:t>(A2)</w:t>
            </w:r>
          </w:p>
        </w:tc>
        <w:tc>
          <w:tcPr>
            <w:tcW w:w="700" w:type="dxa"/>
            <w:shd w:val="clear" w:color="auto" w:fill="auto"/>
            <w:noWrap/>
            <w:vAlign w:val="bottom"/>
            <w:hideMark/>
          </w:tcPr>
          <w:p w14:paraId="6DFF06F9" w14:textId="246516C1" w:rsidR="00396F62" w:rsidRPr="00396F62" w:rsidRDefault="00F453E5" w:rsidP="00396F6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w:t>
            </w:r>
            <w:r w:rsidR="00396F62" w:rsidRPr="00396F62">
              <w:rPr>
                <w:rFonts w:ascii="Calibri" w:eastAsia="Times New Roman" w:hAnsi="Calibri" w:cs="Calibri"/>
                <w:color w:val="000000"/>
                <w:sz w:val="20"/>
                <w:szCs w:val="20"/>
                <w:lang w:eastAsia="en-GB"/>
              </w:rPr>
              <w:t>(C1)</w:t>
            </w:r>
          </w:p>
        </w:tc>
        <w:tc>
          <w:tcPr>
            <w:tcW w:w="700" w:type="dxa"/>
            <w:shd w:val="clear" w:color="auto" w:fill="auto"/>
            <w:noWrap/>
            <w:vAlign w:val="bottom"/>
            <w:hideMark/>
          </w:tcPr>
          <w:p w14:paraId="6BBB6029" w14:textId="4F900490" w:rsidR="00396F62" w:rsidRPr="00396F62" w:rsidRDefault="00F453E5" w:rsidP="00396F6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w:t>
            </w:r>
            <w:r w:rsidR="00396F62" w:rsidRPr="00396F62">
              <w:rPr>
                <w:rFonts w:ascii="Calibri" w:eastAsia="Times New Roman" w:hAnsi="Calibri" w:cs="Calibri"/>
                <w:color w:val="000000"/>
                <w:sz w:val="20"/>
                <w:szCs w:val="20"/>
                <w:lang w:eastAsia="en-GB"/>
              </w:rPr>
              <w:t>(C2)</w:t>
            </w:r>
          </w:p>
        </w:tc>
        <w:tc>
          <w:tcPr>
            <w:tcW w:w="860" w:type="dxa"/>
            <w:shd w:val="clear" w:color="auto" w:fill="auto"/>
            <w:noWrap/>
            <w:vAlign w:val="bottom"/>
            <w:hideMark/>
          </w:tcPr>
          <w:p w14:paraId="0E64FFB5" w14:textId="1B909169" w:rsidR="00396F62" w:rsidRPr="00396F62" w:rsidRDefault="00F453E5" w:rsidP="00396F6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w:t>
            </w:r>
            <w:r w:rsidR="00396F62" w:rsidRPr="00396F62">
              <w:rPr>
                <w:rFonts w:ascii="Calibri" w:eastAsia="Times New Roman" w:hAnsi="Calibri" w:cs="Calibri"/>
                <w:color w:val="000000"/>
                <w:sz w:val="20"/>
                <w:szCs w:val="20"/>
                <w:lang w:eastAsia="en-GB"/>
              </w:rPr>
              <w:t>(C3)</w:t>
            </w:r>
          </w:p>
        </w:tc>
        <w:tc>
          <w:tcPr>
            <w:tcW w:w="860" w:type="dxa"/>
            <w:shd w:val="clear" w:color="auto" w:fill="auto"/>
            <w:noWrap/>
            <w:vAlign w:val="bottom"/>
            <w:hideMark/>
          </w:tcPr>
          <w:p w14:paraId="53B26B24" w14:textId="3E50662D" w:rsidR="00396F62" w:rsidRPr="00396F62" w:rsidRDefault="00F453E5" w:rsidP="00396F6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w:t>
            </w:r>
            <w:r w:rsidR="00396F62" w:rsidRPr="00396F62">
              <w:rPr>
                <w:rFonts w:ascii="Calibri" w:eastAsia="Times New Roman" w:hAnsi="Calibri" w:cs="Calibri"/>
                <w:color w:val="000000"/>
                <w:sz w:val="20"/>
                <w:szCs w:val="20"/>
                <w:lang w:eastAsia="en-GB"/>
              </w:rPr>
              <w:t>(D1)</w:t>
            </w:r>
          </w:p>
        </w:tc>
        <w:tc>
          <w:tcPr>
            <w:tcW w:w="960" w:type="dxa"/>
            <w:shd w:val="clear" w:color="auto" w:fill="auto"/>
            <w:noWrap/>
            <w:vAlign w:val="bottom"/>
            <w:hideMark/>
          </w:tcPr>
          <w:p w14:paraId="7EC51A3E" w14:textId="097653A7" w:rsidR="00396F62" w:rsidRPr="00396F62" w:rsidRDefault="00F453E5" w:rsidP="00396F6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w:t>
            </w:r>
            <w:r w:rsidR="00396F62" w:rsidRPr="00396F62">
              <w:rPr>
                <w:rFonts w:ascii="Calibri" w:eastAsia="Times New Roman" w:hAnsi="Calibri" w:cs="Calibri"/>
                <w:color w:val="000000"/>
                <w:sz w:val="20"/>
                <w:szCs w:val="20"/>
                <w:lang w:eastAsia="en-GB"/>
              </w:rPr>
              <w:t>(D2)</w:t>
            </w:r>
          </w:p>
        </w:tc>
      </w:tr>
      <w:tr w:rsidR="00396F62" w:rsidRPr="00396F62" w14:paraId="7E5CB4D6" w14:textId="77777777" w:rsidTr="00396F62">
        <w:trPr>
          <w:trHeight w:val="288"/>
        </w:trPr>
        <w:tc>
          <w:tcPr>
            <w:tcW w:w="1140" w:type="dxa"/>
            <w:shd w:val="clear" w:color="auto" w:fill="auto"/>
            <w:noWrap/>
            <w:vAlign w:val="center"/>
            <w:hideMark/>
          </w:tcPr>
          <w:p w14:paraId="338A44D2"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19/01/2021</w:t>
            </w:r>
          </w:p>
        </w:tc>
        <w:tc>
          <w:tcPr>
            <w:tcW w:w="880" w:type="dxa"/>
            <w:shd w:val="clear" w:color="auto" w:fill="auto"/>
            <w:noWrap/>
            <w:vAlign w:val="bottom"/>
            <w:hideMark/>
          </w:tcPr>
          <w:p w14:paraId="5A7EEF20"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11:58:10</w:t>
            </w:r>
          </w:p>
        </w:tc>
        <w:tc>
          <w:tcPr>
            <w:tcW w:w="720" w:type="dxa"/>
            <w:shd w:val="clear" w:color="auto" w:fill="auto"/>
            <w:noWrap/>
            <w:vAlign w:val="bottom"/>
            <w:hideMark/>
          </w:tcPr>
          <w:p w14:paraId="52A8795D"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1.839</w:t>
            </w:r>
          </w:p>
        </w:tc>
        <w:tc>
          <w:tcPr>
            <w:tcW w:w="860" w:type="dxa"/>
            <w:shd w:val="clear" w:color="auto" w:fill="auto"/>
            <w:noWrap/>
            <w:vAlign w:val="bottom"/>
            <w:hideMark/>
          </w:tcPr>
          <w:p w14:paraId="2444BD5A"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1.06676</w:t>
            </w:r>
          </w:p>
        </w:tc>
        <w:tc>
          <w:tcPr>
            <w:tcW w:w="860" w:type="dxa"/>
            <w:shd w:val="clear" w:color="auto" w:fill="auto"/>
            <w:noWrap/>
            <w:vAlign w:val="bottom"/>
            <w:hideMark/>
          </w:tcPr>
          <w:p w14:paraId="7C20F3FE"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1.06676</w:t>
            </w:r>
          </w:p>
        </w:tc>
        <w:tc>
          <w:tcPr>
            <w:tcW w:w="700" w:type="dxa"/>
            <w:shd w:val="clear" w:color="auto" w:fill="auto"/>
            <w:noWrap/>
            <w:vAlign w:val="bottom"/>
            <w:hideMark/>
          </w:tcPr>
          <w:p w14:paraId="173D505C"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0.589</w:t>
            </w:r>
          </w:p>
        </w:tc>
        <w:tc>
          <w:tcPr>
            <w:tcW w:w="700" w:type="dxa"/>
            <w:shd w:val="clear" w:color="auto" w:fill="auto"/>
            <w:noWrap/>
            <w:vAlign w:val="bottom"/>
            <w:hideMark/>
          </w:tcPr>
          <w:p w14:paraId="2640A148"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0.59</w:t>
            </w:r>
          </w:p>
        </w:tc>
        <w:tc>
          <w:tcPr>
            <w:tcW w:w="860" w:type="dxa"/>
            <w:shd w:val="clear" w:color="auto" w:fill="auto"/>
            <w:noWrap/>
            <w:vAlign w:val="bottom"/>
            <w:hideMark/>
          </w:tcPr>
          <w:p w14:paraId="1878020D"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p>
        </w:tc>
        <w:tc>
          <w:tcPr>
            <w:tcW w:w="860" w:type="dxa"/>
            <w:shd w:val="clear" w:color="auto" w:fill="auto"/>
            <w:noWrap/>
            <w:vAlign w:val="bottom"/>
            <w:hideMark/>
          </w:tcPr>
          <w:p w14:paraId="4EF37DB8"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0.38025</w:t>
            </w:r>
          </w:p>
        </w:tc>
        <w:tc>
          <w:tcPr>
            <w:tcW w:w="960" w:type="dxa"/>
            <w:shd w:val="clear" w:color="auto" w:fill="auto"/>
            <w:noWrap/>
            <w:vAlign w:val="bottom"/>
            <w:hideMark/>
          </w:tcPr>
          <w:p w14:paraId="6E2AE33E"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0.38187</w:t>
            </w:r>
          </w:p>
        </w:tc>
      </w:tr>
      <w:tr w:rsidR="00396F62" w:rsidRPr="00396F62" w14:paraId="0EAD8426" w14:textId="77777777" w:rsidTr="00396F62">
        <w:trPr>
          <w:trHeight w:val="288"/>
        </w:trPr>
        <w:tc>
          <w:tcPr>
            <w:tcW w:w="1140" w:type="dxa"/>
            <w:shd w:val="clear" w:color="auto" w:fill="auto"/>
            <w:noWrap/>
            <w:vAlign w:val="center"/>
            <w:hideMark/>
          </w:tcPr>
          <w:p w14:paraId="45926490"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19/01/2021</w:t>
            </w:r>
          </w:p>
        </w:tc>
        <w:tc>
          <w:tcPr>
            <w:tcW w:w="880" w:type="dxa"/>
            <w:shd w:val="clear" w:color="auto" w:fill="auto"/>
            <w:noWrap/>
            <w:vAlign w:val="bottom"/>
            <w:hideMark/>
          </w:tcPr>
          <w:p w14:paraId="1C28B4AB"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13:29:50</w:t>
            </w:r>
          </w:p>
        </w:tc>
        <w:tc>
          <w:tcPr>
            <w:tcW w:w="720" w:type="dxa"/>
            <w:shd w:val="clear" w:color="auto" w:fill="auto"/>
            <w:noWrap/>
            <w:vAlign w:val="bottom"/>
            <w:hideMark/>
          </w:tcPr>
          <w:p w14:paraId="60A7BB1E"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1.752</w:t>
            </w:r>
          </w:p>
        </w:tc>
        <w:tc>
          <w:tcPr>
            <w:tcW w:w="860" w:type="dxa"/>
            <w:shd w:val="clear" w:color="auto" w:fill="auto"/>
            <w:noWrap/>
            <w:vAlign w:val="bottom"/>
            <w:hideMark/>
          </w:tcPr>
          <w:p w14:paraId="1DC2542E"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1.01762</w:t>
            </w:r>
          </w:p>
        </w:tc>
        <w:tc>
          <w:tcPr>
            <w:tcW w:w="860" w:type="dxa"/>
            <w:shd w:val="clear" w:color="auto" w:fill="auto"/>
            <w:noWrap/>
            <w:vAlign w:val="bottom"/>
            <w:hideMark/>
          </w:tcPr>
          <w:p w14:paraId="432419DD"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1.02035</w:t>
            </w:r>
          </w:p>
        </w:tc>
        <w:tc>
          <w:tcPr>
            <w:tcW w:w="700" w:type="dxa"/>
            <w:shd w:val="clear" w:color="auto" w:fill="auto"/>
            <w:noWrap/>
            <w:vAlign w:val="bottom"/>
            <w:hideMark/>
          </w:tcPr>
          <w:p w14:paraId="5B01131E"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0.562</w:t>
            </w:r>
          </w:p>
        </w:tc>
        <w:tc>
          <w:tcPr>
            <w:tcW w:w="700" w:type="dxa"/>
            <w:shd w:val="clear" w:color="auto" w:fill="auto"/>
            <w:noWrap/>
            <w:vAlign w:val="bottom"/>
            <w:hideMark/>
          </w:tcPr>
          <w:p w14:paraId="53474BF3"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0.568</w:t>
            </w:r>
          </w:p>
        </w:tc>
        <w:tc>
          <w:tcPr>
            <w:tcW w:w="860" w:type="dxa"/>
            <w:shd w:val="clear" w:color="auto" w:fill="auto"/>
            <w:noWrap/>
            <w:vAlign w:val="bottom"/>
            <w:hideMark/>
          </w:tcPr>
          <w:p w14:paraId="71399240"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p>
        </w:tc>
        <w:tc>
          <w:tcPr>
            <w:tcW w:w="860" w:type="dxa"/>
            <w:shd w:val="clear" w:color="auto" w:fill="auto"/>
            <w:noWrap/>
            <w:vAlign w:val="bottom"/>
            <w:hideMark/>
          </w:tcPr>
          <w:p w14:paraId="48AC8D72"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0.36</w:t>
            </w:r>
          </w:p>
        </w:tc>
        <w:tc>
          <w:tcPr>
            <w:tcW w:w="960" w:type="dxa"/>
            <w:shd w:val="clear" w:color="auto" w:fill="auto"/>
            <w:noWrap/>
            <w:vAlign w:val="bottom"/>
            <w:hideMark/>
          </w:tcPr>
          <w:p w14:paraId="1EBB3358"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0.36</w:t>
            </w:r>
          </w:p>
        </w:tc>
      </w:tr>
      <w:tr w:rsidR="00396F62" w:rsidRPr="00396F62" w14:paraId="4B52828E" w14:textId="77777777" w:rsidTr="00396F62">
        <w:trPr>
          <w:trHeight w:val="288"/>
        </w:trPr>
        <w:tc>
          <w:tcPr>
            <w:tcW w:w="1140" w:type="dxa"/>
            <w:shd w:val="clear" w:color="auto" w:fill="auto"/>
            <w:noWrap/>
            <w:vAlign w:val="center"/>
            <w:hideMark/>
          </w:tcPr>
          <w:p w14:paraId="31B35CBA"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19/01/2021</w:t>
            </w:r>
          </w:p>
        </w:tc>
        <w:tc>
          <w:tcPr>
            <w:tcW w:w="880" w:type="dxa"/>
            <w:shd w:val="clear" w:color="auto" w:fill="auto"/>
            <w:noWrap/>
            <w:vAlign w:val="bottom"/>
            <w:hideMark/>
          </w:tcPr>
          <w:p w14:paraId="48F92AE1"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14:25:48</w:t>
            </w:r>
          </w:p>
        </w:tc>
        <w:tc>
          <w:tcPr>
            <w:tcW w:w="720" w:type="dxa"/>
            <w:shd w:val="clear" w:color="auto" w:fill="auto"/>
            <w:noWrap/>
            <w:vAlign w:val="bottom"/>
            <w:hideMark/>
          </w:tcPr>
          <w:p w14:paraId="19EED561"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1.757</w:t>
            </w:r>
          </w:p>
        </w:tc>
        <w:tc>
          <w:tcPr>
            <w:tcW w:w="860" w:type="dxa"/>
            <w:shd w:val="clear" w:color="auto" w:fill="auto"/>
            <w:noWrap/>
            <w:vAlign w:val="bottom"/>
            <w:hideMark/>
          </w:tcPr>
          <w:p w14:paraId="7A7CA355"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1.02763</w:t>
            </w:r>
          </w:p>
        </w:tc>
        <w:tc>
          <w:tcPr>
            <w:tcW w:w="860" w:type="dxa"/>
            <w:shd w:val="clear" w:color="auto" w:fill="auto"/>
            <w:noWrap/>
            <w:vAlign w:val="bottom"/>
            <w:hideMark/>
          </w:tcPr>
          <w:p w14:paraId="1A92DD75"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1.02581</w:t>
            </w:r>
          </w:p>
        </w:tc>
        <w:tc>
          <w:tcPr>
            <w:tcW w:w="700" w:type="dxa"/>
            <w:shd w:val="clear" w:color="auto" w:fill="auto"/>
            <w:noWrap/>
            <w:vAlign w:val="bottom"/>
            <w:hideMark/>
          </w:tcPr>
          <w:p w14:paraId="0F46826F"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0.572</w:t>
            </w:r>
          </w:p>
        </w:tc>
        <w:tc>
          <w:tcPr>
            <w:tcW w:w="700" w:type="dxa"/>
            <w:shd w:val="clear" w:color="auto" w:fill="auto"/>
            <w:noWrap/>
            <w:vAlign w:val="bottom"/>
            <w:hideMark/>
          </w:tcPr>
          <w:p w14:paraId="1F06A741"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0.569</w:t>
            </w:r>
          </w:p>
        </w:tc>
        <w:tc>
          <w:tcPr>
            <w:tcW w:w="860" w:type="dxa"/>
            <w:shd w:val="clear" w:color="auto" w:fill="auto"/>
            <w:noWrap/>
            <w:vAlign w:val="bottom"/>
            <w:hideMark/>
          </w:tcPr>
          <w:p w14:paraId="5D4B34AA"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p>
        </w:tc>
        <w:tc>
          <w:tcPr>
            <w:tcW w:w="860" w:type="dxa"/>
            <w:shd w:val="clear" w:color="auto" w:fill="auto"/>
            <w:noWrap/>
            <w:vAlign w:val="bottom"/>
            <w:hideMark/>
          </w:tcPr>
          <w:p w14:paraId="2930459C"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0.36729</w:t>
            </w:r>
          </w:p>
        </w:tc>
        <w:tc>
          <w:tcPr>
            <w:tcW w:w="960" w:type="dxa"/>
            <w:shd w:val="clear" w:color="auto" w:fill="auto"/>
            <w:noWrap/>
            <w:vAlign w:val="bottom"/>
            <w:hideMark/>
          </w:tcPr>
          <w:p w14:paraId="3BEB4212"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0.36567</w:t>
            </w:r>
          </w:p>
        </w:tc>
      </w:tr>
      <w:tr w:rsidR="00396F62" w:rsidRPr="00396F62" w14:paraId="6F496F56" w14:textId="77777777" w:rsidTr="00396F62">
        <w:trPr>
          <w:trHeight w:val="288"/>
        </w:trPr>
        <w:tc>
          <w:tcPr>
            <w:tcW w:w="1140" w:type="dxa"/>
            <w:shd w:val="clear" w:color="auto" w:fill="auto"/>
            <w:noWrap/>
            <w:vAlign w:val="center"/>
            <w:hideMark/>
          </w:tcPr>
          <w:p w14:paraId="37676F82"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19/01/2021</w:t>
            </w:r>
          </w:p>
        </w:tc>
        <w:tc>
          <w:tcPr>
            <w:tcW w:w="880" w:type="dxa"/>
            <w:shd w:val="clear" w:color="auto" w:fill="auto"/>
            <w:noWrap/>
            <w:vAlign w:val="bottom"/>
            <w:hideMark/>
          </w:tcPr>
          <w:p w14:paraId="162D939D"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17:55:40</w:t>
            </w:r>
          </w:p>
        </w:tc>
        <w:tc>
          <w:tcPr>
            <w:tcW w:w="720" w:type="dxa"/>
            <w:shd w:val="clear" w:color="auto" w:fill="auto"/>
            <w:noWrap/>
            <w:vAlign w:val="bottom"/>
            <w:hideMark/>
          </w:tcPr>
          <w:p w14:paraId="6D84A927"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2.206</w:t>
            </w:r>
          </w:p>
        </w:tc>
        <w:tc>
          <w:tcPr>
            <w:tcW w:w="860" w:type="dxa"/>
            <w:shd w:val="clear" w:color="auto" w:fill="auto"/>
            <w:noWrap/>
            <w:vAlign w:val="bottom"/>
            <w:hideMark/>
          </w:tcPr>
          <w:p w14:paraId="155A2313"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1.28562</w:t>
            </w:r>
          </w:p>
        </w:tc>
        <w:tc>
          <w:tcPr>
            <w:tcW w:w="860" w:type="dxa"/>
            <w:shd w:val="clear" w:color="auto" w:fill="auto"/>
            <w:noWrap/>
            <w:vAlign w:val="bottom"/>
            <w:hideMark/>
          </w:tcPr>
          <w:p w14:paraId="3E004494"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1.28092</w:t>
            </w:r>
          </w:p>
        </w:tc>
        <w:tc>
          <w:tcPr>
            <w:tcW w:w="700" w:type="dxa"/>
            <w:shd w:val="clear" w:color="auto" w:fill="auto"/>
            <w:noWrap/>
            <w:vAlign w:val="bottom"/>
            <w:hideMark/>
          </w:tcPr>
          <w:p w14:paraId="2B53AFD8"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0.708</w:t>
            </w:r>
          </w:p>
        </w:tc>
        <w:tc>
          <w:tcPr>
            <w:tcW w:w="700" w:type="dxa"/>
            <w:shd w:val="clear" w:color="auto" w:fill="auto"/>
            <w:noWrap/>
            <w:vAlign w:val="bottom"/>
            <w:hideMark/>
          </w:tcPr>
          <w:p w14:paraId="448DAF49"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0.708</w:t>
            </w:r>
          </w:p>
        </w:tc>
        <w:tc>
          <w:tcPr>
            <w:tcW w:w="860" w:type="dxa"/>
            <w:shd w:val="clear" w:color="auto" w:fill="auto"/>
            <w:noWrap/>
            <w:vAlign w:val="bottom"/>
            <w:hideMark/>
          </w:tcPr>
          <w:p w14:paraId="0A8A57BE"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p>
        </w:tc>
        <w:tc>
          <w:tcPr>
            <w:tcW w:w="860" w:type="dxa"/>
            <w:shd w:val="clear" w:color="auto" w:fill="auto"/>
            <w:noWrap/>
            <w:vAlign w:val="bottom"/>
            <w:hideMark/>
          </w:tcPr>
          <w:p w14:paraId="7854CDCA"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0.45248</w:t>
            </w:r>
          </w:p>
        </w:tc>
        <w:tc>
          <w:tcPr>
            <w:tcW w:w="960" w:type="dxa"/>
            <w:shd w:val="clear" w:color="auto" w:fill="auto"/>
            <w:noWrap/>
            <w:vAlign w:val="bottom"/>
            <w:hideMark/>
          </w:tcPr>
          <w:p w14:paraId="6867C04E"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0.45412</w:t>
            </w:r>
          </w:p>
        </w:tc>
      </w:tr>
      <w:tr w:rsidR="00396F62" w:rsidRPr="00396F62" w14:paraId="3F9BFED7" w14:textId="77777777" w:rsidTr="00396F62">
        <w:trPr>
          <w:trHeight w:val="288"/>
        </w:trPr>
        <w:tc>
          <w:tcPr>
            <w:tcW w:w="1140" w:type="dxa"/>
            <w:shd w:val="clear" w:color="auto" w:fill="auto"/>
            <w:noWrap/>
            <w:vAlign w:val="center"/>
            <w:hideMark/>
          </w:tcPr>
          <w:p w14:paraId="6F4131DF"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19/01/2021</w:t>
            </w:r>
          </w:p>
        </w:tc>
        <w:tc>
          <w:tcPr>
            <w:tcW w:w="880" w:type="dxa"/>
            <w:shd w:val="clear" w:color="auto" w:fill="auto"/>
            <w:noWrap/>
            <w:vAlign w:val="bottom"/>
            <w:hideMark/>
          </w:tcPr>
          <w:p w14:paraId="33232D20"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18:40:58</w:t>
            </w:r>
          </w:p>
        </w:tc>
        <w:tc>
          <w:tcPr>
            <w:tcW w:w="720" w:type="dxa"/>
            <w:shd w:val="clear" w:color="auto" w:fill="auto"/>
            <w:noWrap/>
            <w:vAlign w:val="bottom"/>
            <w:hideMark/>
          </w:tcPr>
          <w:p w14:paraId="6786FADE"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2.429</w:t>
            </w:r>
          </w:p>
        </w:tc>
        <w:tc>
          <w:tcPr>
            <w:tcW w:w="860" w:type="dxa"/>
            <w:shd w:val="clear" w:color="auto" w:fill="auto"/>
            <w:noWrap/>
            <w:vAlign w:val="bottom"/>
            <w:hideMark/>
          </w:tcPr>
          <w:p w14:paraId="4052F31C"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1.43838</w:t>
            </w:r>
          </w:p>
        </w:tc>
        <w:tc>
          <w:tcPr>
            <w:tcW w:w="860" w:type="dxa"/>
            <w:shd w:val="clear" w:color="auto" w:fill="auto"/>
            <w:noWrap/>
            <w:vAlign w:val="bottom"/>
            <w:hideMark/>
          </w:tcPr>
          <w:p w14:paraId="4945588E"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1.4325</w:t>
            </w:r>
          </w:p>
        </w:tc>
        <w:tc>
          <w:tcPr>
            <w:tcW w:w="700" w:type="dxa"/>
            <w:shd w:val="clear" w:color="auto" w:fill="auto"/>
            <w:noWrap/>
            <w:vAlign w:val="bottom"/>
            <w:hideMark/>
          </w:tcPr>
          <w:p w14:paraId="04632232"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0.789</w:t>
            </w:r>
          </w:p>
        </w:tc>
        <w:tc>
          <w:tcPr>
            <w:tcW w:w="700" w:type="dxa"/>
            <w:shd w:val="clear" w:color="auto" w:fill="auto"/>
            <w:noWrap/>
            <w:vAlign w:val="bottom"/>
            <w:hideMark/>
          </w:tcPr>
          <w:p w14:paraId="6A238D23"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0.785</w:t>
            </w:r>
          </w:p>
        </w:tc>
        <w:tc>
          <w:tcPr>
            <w:tcW w:w="860" w:type="dxa"/>
            <w:shd w:val="clear" w:color="auto" w:fill="auto"/>
            <w:noWrap/>
            <w:vAlign w:val="bottom"/>
            <w:hideMark/>
          </w:tcPr>
          <w:p w14:paraId="70EA61A9"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p>
        </w:tc>
        <w:tc>
          <w:tcPr>
            <w:tcW w:w="860" w:type="dxa"/>
            <w:shd w:val="clear" w:color="auto" w:fill="auto"/>
            <w:noWrap/>
            <w:vAlign w:val="bottom"/>
            <w:hideMark/>
          </w:tcPr>
          <w:p w14:paraId="6AB18A73"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0.49922</w:t>
            </w:r>
          </w:p>
        </w:tc>
        <w:tc>
          <w:tcPr>
            <w:tcW w:w="960" w:type="dxa"/>
            <w:shd w:val="clear" w:color="auto" w:fill="auto"/>
            <w:noWrap/>
            <w:vAlign w:val="bottom"/>
            <w:hideMark/>
          </w:tcPr>
          <w:p w14:paraId="381959EF"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0.49676</w:t>
            </w:r>
          </w:p>
        </w:tc>
      </w:tr>
      <w:tr w:rsidR="00396F62" w:rsidRPr="00396F62" w14:paraId="4CD2831E" w14:textId="77777777" w:rsidTr="00396F62">
        <w:trPr>
          <w:trHeight w:val="288"/>
        </w:trPr>
        <w:tc>
          <w:tcPr>
            <w:tcW w:w="1140" w:type="dxa"/>
            <w:shd w:val="clear" w:color="auto" w:fill="auto"/>
            <w:noWrap/>
            <w:vAlign w:val="center"/>
            <w:hideMark/>
          </w:tcPr>
          <w:p w14:paraId="5E8C4FDA"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19/01/2021</w:t>
            </w:r>
          </w:p>
        </w:tc>
        <w:tc>
          <w:tcPr>
            <w:tcW w:w="880" w:type="dxa"/>
            <w:shd w:val="clear" w:color="auto" w:fill="auto"/>
            <w:noWrap/>
            <w:vAlign w:val="bottom"/>
            <w:hideMark/>
          </w:tcPr>
          <w:p w14:paraId="47E03E8E"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20:46:48</w:t>
            </w:r>
          </w:p>
        </w:tc>
        <w:tc>
          <w:tcPr>
            <w:tcW w:w="720" w:type="dxa"/>
            <w:shd w:val="clear" w:color="auto" w:fill="auto"/>
            <w:noWrap/>
            <w:vAlign w:val="bottom"/>
            <w:hideMark/>
          </w:tcPr>
          <w:p w14:paraId="00CC97B2"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3.471</w:t>
            </w:r>
          </w:p>
        </w:tc>
        <w:tc>
          <w:tcPr>
            <w:tcW w:w="860" w:type="dxa"/>
            <w:shd w:val="clear" w:color="auto" w:fill="auto"/>
            <w:noWrap/>
            <w:vAlign w:val="bottom"/>
            <w:hideMark/>
          </w:tcPr>
          <w:p w14:paraId="43E42D6E"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p>
        </w:tc>
        <w:tc>
          <w:tcPr>
            <w:tcW w:w="860" w:type="dxa"/>
            <w:shd w:val="clear" w:color="auto" w:fill="auto"/>
            <w:noWrap/>
            <w:vAlign w:val="bottom"/>
            <w:hideMark/>
          </w:tcPr>
          <w:p w14:paraId="23AF9D6B" w14:textId="77777777" w:rsidR="00396F62" w:rsidRPr="00396F62" w:rsidRDefault="00396F62" w:rsidP="00396F62">
            <w:pPr>
              <w:spacing w:after="0" w:line="240" w:lineRule="auto"/>
              <w:rPr>
                <w:rFonts w:ascii="Times New Roman" w:eastAsia="Times New Roman" w:hAnsi="Times New Roman" w:cs="Times New Roman"/>
                <w:sz w:val="20"/>
                <w:szCs w:val="20"/>
                <w:lang w:eastAsia="en-GB"/>
              </w:rPr>
            </w:pPr>
          </w:p>
        </w:tc>
        <w:tc>
          <w:tcPr>
            <w:tcW w:w="700" w:type="dxa"/>
            <w:shd w:val="clear" w:color="auto" w:fill="auto"/>
            <w:noWrap/>
            <w:vAlign w:val="bottom"/>
            <w:hideMark/>
          </w:tcPr>
          <w:p w14:paraId="2336E99D"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1.101</w:t>
            </w:r>
          </w:p>
        </w:tc>
        <w:tc>
          <w:tcPr>
            <w:tcW w:w="700" w:type="dxa"/>
            <w:shd w:val="clear" w:color="auto" w:fill="auto"/>
            <w:noWrap/>
            <w:vAlign w:val="bottom"/>
            <w:hideMark/>
          </w:tcPr>
          <w:p w14:paraId="0CACFA6A"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1.106</w:t>
            </w:r>
          </w:p>
        </w:tc>
        <w:tc>
          <w:tcPr>
            <w:tcW w:w="860" w:type="dxa"/>
            <w:shd w:val="clear" w:color="auto" w:fill="auto"/>
            <w:noWrap/>
            <w:vAlign w:val="bottom"/>
            <w:hideMark/>
          </w:tcPr>
          <w:p w14:paraId="630F67D5"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1.10604</w:t>
            </w:r>
          </w:p>
        </w:tc>
        <w:tc>
          <w:tcPr>
            <w:tcW w:w="860" w:type="dxa"/>
            <w:shd w:val="clear" w:color="auto" w:fill="auto"/>
            <w:noWrap/>
            <w:vAlign w:val="bottom"/>
            <w:hideMark/>
          </w:tcPr>
          <w:p w14:paraId="610F407A"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0.69425</w:t>
            </w:r>
          </w:p>
        </w:tc>
        <w:tc>
          <w:tcPr>
            <w:tcW w:w="960" w:type="dxa"/>
            <w:shd w:val="clear" w:color="auto" w:fill="auto"/>
            <w:noWrap/>
            <w:vAlign w:val="bottom"/>
            <w:hideMark/>
          </w:tcPr>
          <w:p w14:paraId="212969F4" w14:textId="77777777" w:rsidR="00396F62" w:rsidRPr="00396F62" w:rsidRDefault="00396F62" w:rsidP="00396F62">
            <w:pPr>
              <w:spacing w:after="0" w:line="240" w:lineRule="auto"/>
              <w:jc w:val="right"/>
              <w:rPr>
                <w:rFonts w:ascii="Calibri" w:eastAsia="Times New Roman" w:hAnsi="Calibri" w:cs="Calibri"/>
                <w:color w:val="000000"/>
                <w:sz w:val="20"/>
                <w:szCs w:val="20"/>
                <w:lang w:eastAsia="en-GB"/>
              </w:rPr>
            </w:pPr>
            <w:r w:rsidRPr="00396F62">
              <w:rPr>
                <w:rFonts w:ascii="Calibri" w:eastAsia="Times New Roman" w:hAnsi="Calibri" w:cs="Calibri"/>
                <w:color w:val="000000"/>
                <w:sz w:val="20"/>
                <w:szCs w:val="20"/>
                <w:lang w:eastAsia="en-GB"/>
              </w:rPr>
              <w:t>0.6968</w:t>
            </w:r>
          </w:p>
        </w:tc>
      </w:tr>
    </w:tbl>
    <w:p w14:paraId="6FA3D339" w14:textId="09A1590B" w:rsidR="00D85F71" w:rsidRDefault="00D85F71" w:rsidP="00DE78E2"/>
    <w:p w14:paraId="3AE3E66C" w14:textId="455C8F44" w:rsidR="00E15234" w:rsidRDefault="00F743F2" w:rsidP="00DE78E2">
      <w:r>
        <w:t>Fro</w:t>
      </w:r>
      <w:r w:rsidR="006822CA">
        <w:t>m here we can take the mean values of each wavelength and</w:t>
      </w:r>
      <w:r w:rsidR="001E0D85">
        <w:t xml:space="preserve"> calculate 1/mu and </w:t>
      </w:r>
      <w:r w:rsidR="00521A9D">
        <w:t>N*</w:t>
      </w:r>
      <w:r w:rsidR="001E0D85">
        <w:t>/mu for each wavelength:</w:t>
      </w:r>
    </w:p>
    <w:tbl>
      <w:tblPr>
        <w:tblW w:w="4212" w:type="dxa"/>
        <w:tblBorders>
          <w:insideH w:val="single" w:sz="4" w:space="0" w:color="auto"/>
          <w:insideV w:val="single" w:sz="4" w:space="0" w:color="auto"/>
        </w:tblBorders>
        <w:tblLook w:val="04A0" w:firstRow="1" w:lastRow="0" w:firstColumn="1" w:lastColumn="0" w:noHBand="0" w:noVBand="1"/>
      </w:tblPr>
      <w:tblGrid>
        <w:gridCol w:w="1053"/>
        <w:gridCol w:w="1105"/>
        <w:gridCol w:w="1095"/>
        <w:gridCol w:w="1113"/>
      </w:tblGrid>
      <w:tr w:rsidR="00E15234" w:rsidRPr="00E15234" w14:paraId="28442D8C" w14:textId="77777777" w:rsidTr="00EC147B">
        <w:trPr>
          <w:trHeight w:val="288"/>
        </w:trPr>
        <w:tc>
          <w:tcPr>
            <w:tcW w:w="1053" w:type="dxa"/>
            <w:shd w:val="clear" w:color="auto" w:fill="auto"/>
            <w:noWrap/>
            <w:vAlign w:val="bottom"/>
            <w:hideMark/>
          </w:tcPr>
          <w:p w14:paraId="540B92E0" w14:textId="77777777" w:rsidR="00E15234" w:rsidRPr="00E15234" w:rsidRDefault="00E15234" w:rsidP="00E15234">
            <w:pPr>
              <w:spacing w:after="0" w:line="240" w:lineRule="auto"/>
              <w:rPr>
                <w:rFonts w:ascii="Calibri" w:eastAsia="Times New Roman" w:hAnsi="Calibri" w:cs="Calibri"/>
                <w:color w:val="000000"/>
                <w:lang w:eastAsia="en-GB"/>
              </w:rPr>
            </w:pPr>
            <w:r w:rsidRPr="00E15234">
              <w:rPr>
                <w:rFonts w:ascii="Calibri" w:eastAsia="Times New Roman" w:hAnsi="Calibri" w:cs="Calibri"/>
                <w:color w:val="000000"/>
                <w:lang w:eastAsia="en-GB"/>
              </w:rPr>
              <w:t>1/mu</w:t>
            </w:r>
          </w:p>
        </w:tc>
        <w:tc>
          <w:tcPr>
            <w:tcW w:w="1053" w:type="dxa"/>
            <w:shd w:val="clear" w:color="auto" w:fill="auto"/>
            <w:noWrap/>
            <w:vAlign w:val="bottom"/>
            <w:hideMark/>
          </w:tcPr>
          <w:p w14:paraId="5B0E8CD1" w14:textId="68BDED3E" w:rsidR="00E15234" w:rsidRPr="00E15234" w:rsidRDefault="00C54339" w:rsidP="00E1523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w:t>
            </w:r>
            <w:r w:rsidR="00E15234" w:rsidRPr="00E15234">
              <w:rPr>
                <w:rFonts w:ascii="Calibri" w:eastAsia="Times New Roman" w:hAnsi="Calibri" w:cs="Calibri"/>
                <w:color w:val="000000"/>
                <w:lang w:eastAsia="en-GB"/>
              </w:rPr>
              <w:t>A)/mu</w:t>
            </w:r>
          </w:p>
        </w:tc>
        <w:tc>
          <w:tcPr>
            <w:tcW w:w="1053" w:type="dxa"/>
            <w:shd w:val="clear" w:color="auto" w:fill="auto"/>
            <w:noWrap/>
            <w:vAlign w:val="bottom"/>
            <w:hideMark/>
          </w:tcPr>
          <w:p w14:paraId="583D07EA" w14:textId="51DCAAC5" w:rsidR="00E15234" w:rsidRPr="00E15234" w:rsidRDefault="00C54339" w:rsidP="00E1523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w:t>
            </w:r>
            <w:r w:rsidR="00E15234" w:rsidRPr="00E15234">
              <w:rPr>
                <w:rFonts w:ascii="Calibri" w:eastAsia="Times New Roman" w:hAnsi="Calibri" w:cs="Calibri"/>
                <w:color w:val="000000"/>
                <w:lang w:eastAsia="en-GB"/>
              </w:rPr>
              <w:t>(C)/mu</w:t>
            </w:r>
          </w:p>
        </w:tc>
        <w:tc>
          <w:tcPr>
            <w:tcW w:w="1053" w:type="dxa"/>
            <w:shd w:val="clear" w:color="auto" w:fill="auto"/>
            <w:noWrap/>
            <w:vAlign w:val="bottom"/>
            <w:hideMark/>
          </w:tcPr>
          <w:p w14:paraId="38657B9E" w14:textId="69D6B6C6" w:rsidR="00E15234" w:rsidRPr="00E15234" w:rsidRDefault="00C54339" w:rsidP="00E1523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w:t>
            </w:r>
            <w:r w:rsidR="00E15234" w:rsidRPr="00E15234">
              <w:rPr>
                <w:rFonts w:ascii="Calibri" w:eastAsia="Times New Roman" w:hAnsi="Calibri" w:cs="Calibri"/>
                <w:color w:val="000000"/>
                <w:lang w:eastAsia="en-GB"/>
              </w:rPr>
              <w:t>D)/mu</w:t>
            </w:r>
          </w:p>
        </w:tc>
      </w:tr>
      <w:tr w:rsidR="00E15234" w:rsidRPr="00E15234" w14:paraId="4876B40B" w14:textId="77777777" w:rsidTr="00EC147B">
        <w:trPr>
          <w:trHeight w:val="288"/>
        </w:trPr>
        <w:tc>
          <w:tcPr>
            <w:tcW w:w="1053" w:type="dxa"/>
            <w:shd w:val="clear" w:color="auto" w:fill="auto"/>
            <w:noWrap/>
            <w:vAlign w:val="bottom"/>
            <w:hideMark/>
          </w:tcPr>
          <w:p w14:paraId="5A9422D5"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0.543684</w:t>
            </w:r>
          </w:p>
        </w:tc>
        <w:tc>
          <w:tcPr>
            <w:tcW w:w="1053" w:type="dxa"/>
            <w:shd w:val="clear" w:color="auto" w:fill="auto"/>
            <w:noWrap/>
            <w:vAlign w:val="bottom"/>
            <w:hideMark/>
          </w:tcPr>
          <w:p w14:paraId="00093075"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0.579981</w:t>
            </w:r>
          </w:p>
        </w:tc>
        <w:tc>
          <w:tcPr>
            <w:tcW w:w="1053" w:type="dxa"/>
            <w:shd w:val="clear" w:color="auto" w:fill="auto"/>
            <w:noWrap/>
            <w:vAlign w:val="bottom"/>
            <w:hideMark/>
          </w:tcPr>
          <w:p w14:paraId="7B949B44"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0.320518</w:t>
            </w:r>
          </w:p>
        </w:tc>
        <w:tc>
          <w:tcPr>
            <w:tcW w:w="1053" w:type="dxa"/>
            <w:shd w:val="clear" w:color="auto" w:fill="auto"/>
            <w:noWrap/>
            <w:vAlign w:val="bottom"/>
            <w:hideMark/>
          </w:tcPr>
          <w:p w14:paraId="0F158AB3"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0.207176</w:t>
            </w:r>
          </w:p>
        </w:tc>
      </w:tr>
      <w:tr w:rsidR="00E15234" w:rsidRPr="00E15234" w14:paraId="6D26F005" w14:textId="77777777" w:rsidTr="00EC147B">
        <w:trPr>
          <w:trHeight w:val="288"/>
        </w:trPr>
        <w:tc>
          <w:tcPr>
            <w:tcW w:w="1053" w:type="dxa"/>
            <w:shd w:val="clear" w:color="auto" w:fill="auto"/>
            <w:noWrap/>
            <w:vAlign w:val="bottom"/>
            <w:hideMark/>
          </w:tcPr>
          <w:p w14:paraId="0CE5DA9F"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0.570621</w:t>
            </w:r>
          </w:p>
        </w:tc>
        <w:tc>
          <w:tcPr>
            <w:tcW w:w="1053" w:type="dxa"/>
            <w:shd w:val="clear" w:color="auto" w:fill="auto"/>
            <w:noWrap/>
            <w:vAlign w:val="bottom"/>
            <w:hideMark/>
          </w:tcPr>
          <w:p w14:paraId="6900CA52"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0.581454</w:t>
            </w:r>
          </w:p>
        </w:tc>
        <w:tc>
          <w:tcPr>
            <w:tcW w:w="1053" w:type="dxa"/>
            <w:shd w:val="clear" w:color="auto" w:fill="auto"/>
            <w:noWrap/>
            <w:vAlign w:val="bottom"/>
            <w:hideMark/>
          </w:tcPr>
          <w:p w14:paraId="5E5E8D58"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0.322426</w:t>
            </w:r>
          </w:p>
        </w:tc>
        <w:tc>
          <w:tcPr>
            <w:tcW w:w="1053" w:type="dxa"/>
            <w:shd w:val="clear" w:color="auto" w:fill="auto"/>
            <w:noWrap/>
            <w:vAlign w:val="bottom"/>
            <w:hideMark/>
          </w:tcPr>
          <w:p w14:paraId="6C6155D6"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0.205424</w:t>
            </w:r>
          </w:p>
        </w:tc>
      </w:tr>
      <w:tr w:rsidR="00E15234" w:rsidRPr="00E15234" w14:paraId="130E75B7" w14:textId="77777777" w:rsidTr="00EC147B">
        <w:trPr>
          <w:trHeight w:val="288"/>
        </w:trPr>
        <w:tc>
          <w:tcPr>
            <w:tcW w:w="1053" w:type="dxa"/>
            <w:shd w:val="clear" w:color="auto" w:fill="auto"/>
            <w:noWrap/>
            <w:vAlign w:val="bottom"/>
            <w:hideMark/>
          </w:tcPr>
          <w:p w14:paraId="09D2E4A2"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0.569265</w:t>
            </w:r>
          </w:p>
        </w:tc>
        <w:tc>
          <w:tcPr>
            <w:tcW w:w="1053" w:type="dxa"/>
            <w:shd w:val="clear" w:color="auto" w:fill="auto"/>
            <w:noWrap/>
            <w:vAlign w:val="bottom"/>
            <w:hideMark/>
          </w:tcPr>
          <w:p w14:paraId="7A99D538"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0.584476</w:t>
            </w:r>
          </w:p>
        </w:tc>
        <w:tc>
          <w:tcPr>
            <w:tcW w:w="1053" w:type="dxa"/>
            <w:shd w:val="clear" w:color="auto" w:fill="auto"/>
            <w:noWrap/>
            <w:vAlign w:val="bottom"/>
            <w:hideMark/>
          </w:tcPr>
          <w:p w14:paraId="7A95B249"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0.324732</w:t>
            </w:r>
          </w:p>
        </w:tc>
        <w:tc>
          <w:tcPr>
            <w:tcW w:w="1053" w:type="dxa"/>
            <w:shd w:val="clear" w:color="auto" w:fill="auto"/>
            <w:noWrap/>
            <w:vAlign w:val="bottom"/>
            <w:hideMark/>
          </w:tcPr>
          <w:p w14:paraId="5BE59EEB"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0.208624</w:t>
            </w:r>
          </w:p>
        </w:tc>
      </w:tr>
      <w:tr w:rsidR="00E15234" w:rsidRPr="00E15234" w14:paraId="3602BFDE" w14:textId="77777777" w:rsidTr="00EC147B">
        <w:trPr>
          <w:trHeight w:val="288"/>
        </w:trPr>
        <w:tc>
          <w:tcPr>
            <w:tcW w:w="1053" w:type="dxa"/>
            <w:shd w:val="clear" w:color="auto" w:fill="auto"/>
            <w:noWrap/>
            <w:vAlign w:val="bottom"/>
            <w:hideMark/>
          </w:tcPr>
          <w:p w14:paraId="2CC6A6E1"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0.453366</w:t>
            </w:r>
          </w:p>
        </w:tc>
        <w:tc>
          <w:tcPr>
            <w:tcW w:w="1053" w:type="dxa"/>
            <w:shd w:val="clear" w:color="auto" w:fill="auto"/>
            <w:noWrap/>
            <w:vAlign w:val="bottom"/>
            <w:hideMark/>
          </w:tcPr>
          <w:p w14:paraId="5BFCBE75"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0.581791</w:t>
            </w:r>
          </w:p>
        </w:tc>
        <w:tc>
          <w:tcPr>
            <w:tcW w:w="1053" w:type="dxa"/>
            <w:shd w:val="clear" w:color="auto" w:fill="auto"/>
            <w:noWrap/>
            <w:vAlign w:val="bottom"/>
            <w:hideMark/>
          </w:tcPr>
          <w:p w14:paraId="0A237B9A"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0.320956</w:t>
            </w:r>
          </w:p>
        </w:tc>
        <w:tc>
          <w:tcPr>
            <w:tcW w:w="1053" w:type="dxa"/>
            <w:shd w:val="clear" w:color="auto" w:fill="auto"/>
            <w:noWrap/>
            <w:vAlign w:val="bottom"/>
            <w:hideMark/>
          </w:tcPr>
          <w:p w14:paraId="0E498868"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0.205511</w:t>
            </w:r>
          </w:p>
        </w:tc>
      </w:tr>
      <w:tr w:rsidR="00E15234" w:rsidRPr="00E15234" w14:paraId="3AC77DDD" w14:textId="77777777" w:rsidTr="00EC147B">
        <w:trPr>
          <w:trHeight w:val="288"/>
        </w:trPr>
        <w:tc>
          <w:tcPr>
            <w:tcW w:w="1053" w:type="dxa"/>
            <w:shd w:val="clear" w:color="auto" w:fill="auto"/>
            <w:noWrap/>
            <w:vAlign w:val="bottom"/>
            <w:hideMark/>
          </w:tcPr>
          <w:p w14:paraId="2287896F"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0.411737</w:t>
            </w:r>
          </w:p>
        </w:tc>
        <w:tc>
          <w:tcPr>
            <w:tcW w:w="1053" w:type="dxa"/>
            <w:shd w:val="clear" w:color="auto" w:fill="auto"/>
            <w:noWrap/>
            <w:vAlign w:val="bottom"/>
            <w:hideMark/>
          </w:tcPr>
          <w:p w14:paraId="44B01C60"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0.591024</w:t>
            </w:r>
          </w:p>
        </w:tc>
        <w:tc>
          <w:tcPr>
            <w:tcW w:w="1053" w:type="dxa"/>
            <w:shd w:val="clear" w:color="auto" w:fill="auto"/>
            <w:noWrap/>
            <w:vAlign w:val="bottom"/>
            <w:hideMark/>
          </w:tcPr>
          <w:p w14:paraId="333D596E"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0.323969</w:t>
            </w:r>
          </w:p>
        </w:tc>
        <w:tc>
          <w:tcPr>
            <w:tcW w:w="1053" w:type="dxa"/>
            <w:shd w:val="clear" w:color="auto" w:fill="auto"/>
            <w:noWrap/>
            <w:vAlign w:val="bottom"/>
            <w:hideMark/>
          </w:tcPr>
          <w:p w14:paraId="539CA089"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0.205041</w:t>
            </w:r>
          </w:p>
        </w:tc>
      </w:tr>
      <w:tr w:rsidR="00E15234" w:rsidRPr="00E15234" w14:paraId="5B5230D8" w14:textId="77777777" w:rsidTr="00EC147B">
        <w:trPr>
          <w:trHeight w:val="288"/>
        </w:trPr>
        <w:tc>
          <w:tcPr>
            <w:tcW w:w="1053" w:type="dxa"/>
            <w:shd w:val="clear" w:color="auto" w:fill="auto"/>
            <w:noWrap/>
            <w:vAlign w:val="bottom"/>
            <w:hideMark/>
          </w:tcPr>
          <w:p w14:paraId="123455D0"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0.288112</w:t>
            </w:r>
          </w:p>
        </w:tc>
        <w:tc>
          <w:tcPr>
            <w:tcW w:w="1053" w:type="dxa"/>
            <w:shd w:val="clear" w:color="auto" w:fill="auto"/>
            <w:noWrap/>
            <w:vAlign w:val="bottom"/>
            <w:hideMark/>
          </w:tcPr>
          <w:p w14:paraId="7CCCCDD2" w14:textId="77777777" w:rsidR="00E15234" w:rsidRPr="00E15234" w:rsidRDefault="00E15234" w:rsidP="00E15234">
            <w:pPr>
              <w:spacing w:after="0" w:line="240" w:lineRule="auto"/>
              <w:jc w:val="right"/>
              <w:rPr>
                <w:rFonts w:ascii="Calibri" w:eastAsia="Times New Roman" w:hAnsi="Calibri" w:cs="Calibri"/>
                <w:color w:val="000000"/>
                <w:lang w:eastAsia="en-GB"/>
              </w:rPr>
            </w:pPr>
          </w:p>
        </w:tc>
        <w:tc>
          <w:tcPr>
            <w:tcW w:w="1053" w:type="dxa"/>
            <w:shd w:val="clear" w:color="auto" w:fill="auto"/>
            <w:noWrap/>
            <w:vAlign w:val="bottom"/>
            <w:hideMark/>
          </w:tcPr>
          <w:p w14:paraId="5800F982"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0.317649</w:t>
            </w:r>
          </w:p>
        </w:tc>
        <w:tc>
          <w:tcPr>
            <w:tcW w:w="1053" w:type="dxa"/>
            <w:shd w:val="clear" w:color="auto" w:fill="auto"/>
            <w:noWrap/>
            <w:vAlign w:val="bottom"/>
            <w:hideMark/>
          </w:tcPr>
          <w:p w14:paraId="3870D2C2" w14:textId="77777777" w:rsidR="00E15234" w:rsidRPr="00E15234" w:rsidRDefault="00E15234" w:rsidP="00E15234">
            <w:pPr>
              <w:spacing w:after="0" w:line="240" w:lineRule="auto"/>
              <w:jc w:val="right"/>
              <w:rPr>
                <w:rFonts w:ascii="Calibri" w:eastAsia="Times New Roman" w:hAnsi="Calibri" w:cs="Calibri"/>
                <w:color w:val="000000"/>
                <w:lang w:eastAsia="en-GB"/>
              </w:rPr>
            </w:pPr>
            <w:r w:rsidRPr="00E15234">
              <w:rPr>
                <w:rFonts w:ascii="Calibri" w:eastAsia="Times New Roman" w:hAnsi="Calibri" w:cs="Calibri"/>
                <w:color w:val="000000"/>
                <w:lang w:eastAsia="en-GB"/>
              </w:rPr>
              <w:t>0.200389</w:t>
            </w:r>
          </w:p>
        </w:tc>
      </w:tr>
    </w:tbl>
    <w:p w14:paraId="0BD7B44D" w14:textId="6D2C9409" w:rsidR="00EC147B" w:rsidRDefault="00EC147B" w:rsidP="00DE78E2"/>
    <w:p w14:paraId="62380199" w14:textId="348B1CBE" w:rsidR="00EC147B" w:rsidRDefault="00EC147B" w:rsidP="00DE78E2">
      <w:r>
        <w:t xml:space="preserve">We then plot these values and </w:t>
      </w:r>
      <w:r w:rsidR="00B04452">
        <w:t xml:space="preserve">find a value for </w:t>
      </w:r>
      <w:r w:rsidR="00521A9D">
        <w:t>S</w:t>
      </w:r>
      <w:r w:rsidR="00B04452">
        <w:t xml:space="preserve"> from the gradient of these graphs:</w:t>
      </w:r>
    </w:p>
    <w:p w14:paraId="0DE1B345" w14:textId="4BBF8923" w:rsidR="00F743F2" w:rsidRDefault="00EC147B" w:rsidP="00DE78E2">
      <w:r>
        <w:rPr>
          <w:noProof/>
          <w:lang w:eastAsia="en-GB"/>
        </w:rPr>
        <w:lastRenderedPageBreak/>
        <w:drawing>
          <wp:inline distT="0" distB="0" distL="0" distR="0" wp14:anchorId="2A7E78F6" wp14:editId="0617B881">
            <wp:extent cx="3015205" cy="1695691"/>
            <wp:effectExtent l="0" t="0" r="13970" b="0"/>
            <wp:docPr id="6" name="Chart 6">
              <a:extLst xmlns:a="http://schemas.openxmlformats.org/drawingml/2006/main">
                <a:ext uri="{FF2B5EF4-FFF2-40B4-BE49-F238E27FC236}">
                  <a16:creationId xmlns:a16="http://schemas.microsoft.com/office/drawing/2014/main" id="{7ABFEF23-0FB2-4540-94A6-EFC105DBB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793CFB">
        <w:rPr>
          <w:noProof/>
          <w:lang w:eastAsia="en-GB"/>
        </w:rPr>
        <w:drawing>
          <wp:inline distT="0" distB="0" distL="0" distR="0" wp14:anchorId="0DFCE43A" wp14:editId="4916BA79">
            <wp:extent cx="2657756" cy="1691640"/>
            <wp:effectExtent l="0" t="0" r="9525" b="3810"/>
            <wp:docPr id="7" name="Chart 7">
              <a:extLst xmlns:a="http://schemas.openxmlformats.org/drawingml/2006/main">
                <a:ext uri="{FF2B5EF4-FFF2-40B4-BE49-F238E27FC236}">
                  <a16:creationId xmlns:a16="http://schemas.microsoft.com/office/drawing/2014/main" id="{8E1DB12F-C615-4979-8B25-7587209E75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1ABB07" w14:textId="77777777" w:rsidR="00F60969" w:rsidRDefault="00F743F2" w:rsidP="00F60969">
      <w:pPr>
        <w:keepNext/>
        <w:rPr>
          <w:ins w:id="87" w:author="Joshua Eveson - BAS" w:date="2021-08-02T15:35:00Z"/>
        </w:rPr>
        <w:pPrChange w:id="88" w:author="Joshua Eveson - BAS" w:date="2021-08-02T15:35:00Z">
          <w:pPr/>
        </w:pPrChange>
      </w:pPr>
      <w:r>
        <w:rPr>
          <w:noProof/>
          <w:lang w:eastAsia="en-GB"/>
        </w:rPr>
        <w:drawing>
          <wp:inline distT="0" distB="0" distL="0" distR="0" wp14:anchorId="200536B4" wp14:editId="5FA6A3D9">
            <wp:extent cx="2973788" cy="1613535"/>
            <wp:effectExtent l="0" t="0" r="17145" b="5715"/>
            <wp:docPr id="3" name="Chart 3">
              <a:extLst xmlns:a="http://schemas.openxmlformats.org/drawingml/2006/main">
                <a:ext uri="{FF2B5EF4-FFF2-40B4-BE49-F238E27FC236}">
                  <a16:creationId xmlns:a16="http://schemas.microsoft.com/office/drawing/2014/main" id="{DBE9B274-3FDE-4AA5-8ADC-F468BE9B09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D36B2B" w14:textId="7B00D43B" w:rsidR="00DE78E2" w:rsidRDefault="00F60969" w:rsidP="00F60969">
      <w:pPr>
        <w:pStyle w:val="Caption"/>
        <w:pPrChange w:id="89" w:author="Joshua Eveson - BAS" w:date="2021-08-02T15:35:00Z">
          <w:pPr/>
        </w:pPrChange>
      </w:pPr>
      <w:ins w:id="90" w:author="Joshua Eveson - BAS" w:date="2021-08-02T15:35:00Z">
        <w:r>
          <w:t xml:space="preserve">Figure </w:t>
        </w:r>
        <w:r>
          <w:fldChar w:fldCharType="begin"/>
        </w:r>
        <w:r>
          <w:instrText xml:space="preserve"> SEQ Figure \* ARABIC </w:instrText>
        </w:r>
      </w:ins>
      <w:r>
        <w:fldChar w:fldCharType="separate"/>
      </w:r>
      <w:ins w:id="91" w:author="Joshua Eveson - BAS" w:date="2021-08-02T15:38:00Z">
        <w:r w:rsidR="00D131E8">
          <w:rPr>
            <w:noProof/>
          </w:rPr>
          <w:t>3</w:t>
        </w:r>
      </w:ins>
      <w:ins w:id="92" w:author="Joshua Eveson - BAS" w:date="2021-08-02T15:35:00Z">
        <w:r>
          <w:fldChar w:fldCharType="end"/>
        </w:r>
        <w:r>
          <w:t>: graphs showing a Langley plot for the three wavelengths on one day</w:t>
        </w:r>
      </w:ins>
    </w:p>
    <w:p w14:paraId="5AA5A4EB" w14:textId="1FB4A583" w:rsidR="000D2CF1" w:rsidRDefault="000D2CF1" w:rsidP="00DE78E2"/>
    <w:p w14:paraId="613F8273" w14:textId="585F42BE" w:rsidR="00261A49" w:rsidRDefault="00A22089" w:rsidP="00EB6F97">
      <w:r>
        <w:t xml:space="preserve">Which give us </w:t>
      </w:r>
      <w:r w:rsidR="003D73C7">
        <w:t xml:space="preserve">S </w:t>
      </w:r>
      <w:r w:rsidR="007F4127">
        <w:t xml:space="preserve">values of 0.039, </w:t>
      </w:r>
      <w:r w:rsidR="003D73C7">
        <w:t>-</w:t>
      </w:r>
      <w:r w:rsidR="00026B82">
        <w:t xml:space="preserve">0.015 and </w:t>
      </w:r>
      <w:r w:rsidR="003D73C7">
        <w:t>-</w:t>
      </w:r>
      <w:r w:rsidR="00026B82">
        <w:t>0.022 for the A, C and D wavelengths.</w:t>
      </w:r>
      <w:r>
        <w:t xml:space="preserve"> </w:t>
      </w:r>
      <w:r w:rsidR="000D2CF1" w:rsidRPr="00A22089">
        <w:t>As</w:t>
      </w:r>
      <w:r w:rsidR="000D2CF1">
        <w:t xml:space="preserve"> we can see, the fit of the lines is not </w:t>
      </w:r>
      <w:r w:rsidR="004A15DF">
        <w:t>perfect</w:t>
      </w:r>
      <w:r w:rsidR="00A02B38">
        <w:t xml:space="preserve"> and many factors could confound our calculation, a few</w:t>
      </w:r>
      <w:r w:rsidR="00026B82">
        <w:t xml:space="preserve"> observations could be unreliable</w:t>
      </w:r>
      <w:r w:rsidR="001D1D00">
        <w:t xml:space="preserve">, our </w:t>
      </w:r>
      <w:r w:rsidR="00A02B38">
        <w:t xml:space="preserve">assumption of ozone staying constant through the day could be </w:t>
      </w:r>
      <w:proofErr w:type="gramStart"/>
      <w:r w:rsidR="00A02B38">
        <w:t>wrong</w:t>
      </w:r>
      <w:r w:rsidR="001D1D00">
        <w:t>, or</w:t>
      </w:r>
      <w:proofErr w:type="gramEnd"/>
      <w:r w:rsidR="001D1D00">
        <w:t xml:space="preserve"> increasing haze or </w:t>
      </w:r>
      <w:r w:rsidR="00175F01">
        <w:t xml:space="preserve">thin </w:t>
      </w:r>
      <w:r w:rsidR="001D1D00">
        <w:t>cloud could affect the readings</w:t>
      </w:r>
      <w:r w:rsidR="00A02B38">
        <w:t>. Therefore</w:t>
      </w:r>
      <w:r w:rsidR="00C239A1">
        <w:t>,</w:t>
      </w:r>
      <w:r w:rsidR="004A15DF">
        <w:t xml:space="preserve"> this process must be repeat</w:t>
      </w:r>
      <w:r w:rsidR="00EB6F97">
        <w:t xml:space="preserve">ed for multiple days, so that an average </w:t>
      </w:r>
      <w:r w:rsidR="004A15DF">
        <w:t xml:space="preserve">value of </w:t>
      </w:r>
      <w:r w:rsidR="008E1BEA">
        <w:t>S</w:t>
      </w:r>
      <w:r w:rsidR="004A15DF">
        <w:t xml:space="preserve"> can be computed for the season</w:t>
      </w:r>
      <w:r w:rsidR="00A02B38">
        <w:t>.</w:t>
      </w:r>
      <w:r w:rsidR="00D809CD">
        <w:t xml:space="preserve"> </w:t>
      </w:r>
    </w:p>
    <w:p w14:paraId="399D12CB" w14:textId="6FDB78C5" w:rsidR="001B2D52" w:rsidRPr="001B2D52" w:rsidRDefault="001B2D52" w:rsidP="00EB6F97">
      <w:pPr>
        <w:rPr>
          <w:b/>
          <w:bCs/>
        </w:rPr>
      </w:pPr>
      <w:r>
        <w:rPr>
          <w:b/>
          <w:bCs/>
        </w:rPr>
        <w:t>Langley Method - si</w:t>
      </w:r>
      <w:r w:rsidRPr="007E24A2">
        <w:rPr>
          <w:b/>
          <w:bCs/>
        </w:rPr>
        <w:t xml:space="preserve">ngle wavelength, </w:t>
      </w:r>
      <w:r>
        <w:rPr>
          <w:b/>
          <w:bCs/>
        </w:rPr>
        <w:t>multiple days</w:t>
      </w:r>
      <w:r w:rsidRPr="007E24A2">
        <w:rPr>
          <w:b/>
          <w:bCs/>
        </w:rPr>
        <w:t>:</w:t>
      </w:r>
    </w:p>
    <w:p w14:paraId="3C685469" w14:textId="5C2F0909" w:rsidR="004870EF" w:rsidRDefault="00E50233" w:rsidP="00EB6F97">
      <w:r>
        <w:t>As a worked example of this, let’s look at a different year with more day</w:t>
      </w:r>
      <w:r w:rsidR="00223D98">
        <w:t xml:space="preserve">s </w:t>
      </w:r>
      <w:r w:rsidR="00407952">
        <w:t xml:space="preserve">of useable data (the 2020/21 season only has 5 such days). </w:t>
      </w:r>
      <w:r w:rsidR="00BE0A11">
        <w:t xml:space="preserve">We’ll examine the record for </w:t>
      </w:r>
      <w:r w:rsidR="001B2AC5">
        <w:t xml:space="preserve">2015, just before </w:t>
      </w:r>
      <w:r w:rsidR="00525023">
        <w:t>Halle</w:t>
      </w:r>
      <w:r w:rsidR="004C7847">
        <w:t>y moved to its Halley 6A location</w:t>
      </w:r>
      <w:ins w:id="93" w:author="Joshua Eveson - BAS" w:date="2021-08-02T15:22:00Z">
        <w:r w:rsidR="004965A5">
          <w:t xml:space="preserve"> and we’ll look at just a single wavelength – the A wavelength (though this method is applicable to any of the three). </w:t>
        </w:r>
      </w:ins>
      <w:del w:id="94" w:author="Joshua Eveson - BAS" w:date="2021-08-02T15:22:00Z">
        <w:r w:rsidR="004C7847" w:rsidDel="004965A5">
          <w:delText xml:space="preserve">. </w:delText>
        </w:r>
      </w:del>
    </w:p>
    <w:p w14:paraId="69182A9B" w14:textId="51D63612" w:rsidR="00C76EBE" w:rsidRDefault="00C76EBE" w:rsidP="00EB6F97">
      <w:r>
        <w:t>Through a program that automates much of the work of the previous section</w:t>
      </w:r>
      <w:r w:rsidR="0002657B">
        <w:t xml:space="preserve"> [5]</w:t>
      </w:r>
      <w:r>
        <w:t xml:space="preserve">, </w:t>
      </w:r>
      <w:commentRangeStart w:id="95"/>
      <w:commentRangeStart w:id="96"/>
      <w:r w:rsidR="00275F8E">
        <w:t xml:space="preserve">the S values for </w:t>
      </w:r>
      <w:r w:rsidR="00AD7361">
        <w:t>all available</w:t>
      </w:r>
      <w:r w:rsidR="00275F8E">
        <w:t xml:space="preserve"> days of the 201</w:t>
      </w:r>
      <w:r w:rsidR="00AD7361">
        <w:t>5 have been calculated</w:t>
      </w:r>
      <w:commentRangeEnd w:id="95"/>
      <w:r w:rsidR="00431B41">
        <w:rPr>
          <w:rStyle w:val="CommentReference"/>
        </w:rPr>
        <w:commentReference w:id="95"/>
      </w:r>
      <w:commentRangeEnd w:id="96"/>
      <w:r w:rsidR="00A05B1C">
        <w:rPr>
          <w:rStyle w:val="CommentReference"/>
        </w:rPr>
        <w:commentReference w:id="96"/>
      </w:r>
      <w:r w:rsidR="00663CCC">
        <w:t>, alongside their standard error</w:t>
      </w:r>
      <w:r w:rsidR="00174D94">
        <w:t xml:space="preserve"> [</w:t>
      </w:r>
      <w:r w:rsidR="0002657B">
        <w:t>6</w:t>
      </w:r>
      <w:r w:rsidR="00174D94">
        <w:t>].</w:t>
      </w:r>
      <w:r w:rsidR="00663CCC">
        <w:t xml:space="preserve"> </w:t>
      </w:r>
      <w:r w:rsidR="008374D2">
        <w:t>These are displayed below</w:t>
      </w:r>
      <w:r w:rsidR="00174D94">
        <w:t>:</w:t>
      </w:r>
    </w:p>
    <w:p w14:paraId="79E7183B" w14:textId="77777777" w:rsidR="00D131E8" w:rsidRDefault="009F2152" w:rsidP="00D131E8">
      <w:pPr>
        <w:keepNext/>
        <w:jc w:val="center"/>
        <w:rPr>
          <w:ins w:id="97" w:author="Joshua Eveson - BAS" w:date="2021-08-02T15:36:00Z"/>
        </w:rPr>
        <w:pPrChange w:id="98" w:author="Joshua Eveson - BAS" w:date="2021-08-02T15:36:00Z">
          <w:pPr>
            <w:jc w:val="center"/>
          </w:pPr>
        </w:pPrChange>
      </w:pPr>
      <w:r>
        <w:rPr>
          <w:noProof/>
        </w:rPr>
        <w:drawing>
          <wp:inline distT="0" distB="0" distL="0" distR="0" wp14:anchorId="211D84AD" wp14:editId="5533CA7C">
            <wp:extent cx="2731626" cy="1919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7372" cy="1923147"/>
                    </a:xfrm>
                    <a:prstGeom prst="rect">
                      <a:avLst/>
                    </a:prstGeom>
                    <a:noFill/>
                    <a:ln>
                      <a:noFill/>
                    </a:ln>
                  </pic:spPr>
                </pic:pic>
              </a:graphicData>
            </a:graphic>
          </wp:inline>
        </w:drawing>
      </w:r>
    </w:p>
    <w:p w14:paraId="4BE622CC" w14:textId="14310D9F" w:rsidR="009F2152" w:rsidRDefault="00D131E8" w:rsidP="00D131E8">
      <w:pPr>
        <w:pStyle w:val="Caption"/>
        <w:jc w:val="center"/>
        <w:pPrChange w:id="99" w:author="Joshua Eveson - BAS" w:date="2021-08-02T15:36:00Z">
          <w:pPr>
            <w:jc w:val="center"/>
          </w:pPr>
        </w:pPrChange>
      </w:pPr>
      <w:ins w:id="100" w:author="Joshua Eveson - BAS" w:date="2021-08-02T15:36:00Z">
        <w:r>
          <w:t xml:space="preserve">Figure </w:t>
        </w:r>
        <w:r>
          <w:fldChar w:fldCharType="begin"/>
        </w:r>
        <w:r>
          <w:instrText xml:space="preserve"> SEQ Figure \* ARABIC </w:instrText>
        </w:r>
      </w:ins>
      <w:r>
        <w:fldChar w:fldCharType="separate"/>
      </w:r>
      <w:ins w:id="101" w:author="Joshua Eveson - BAS" w:date="2021-08-02T15:38:00Z">
        <w:r>
          <w:rPr>
            <w:noProof/>
          </w:rPr>
          <w:t>4</w:t>
        </w:r>
      </w:ins>
      <w:ins w:id="102" w:author="Joshua Eveson - BAS" w:date="2021-08-02T15:36:00Z">
        <w:r>
          <w:fldChar w:fldCharType="end"/>
        </w:r>
        <w:r>
          <w:t>: S values, calculated from daily Langley plots, plotted over the course of the 2015 season, alongside their associated standard errors.</w:t>
        </w:r>
      </w:ins>
    </w:p>
    <w:p w14:paraId="669DD111" w14:textId="073F431F" w:rsidR="00DF2621" w:rsidRDefault="00DF2621" w:rsidP="00DF2621">
      <w:r>
        <w:lastRenderedPageBreak/>
        <w:t xml:space="preserve">As you can see, the S values are relatively stable </w:t>
      </w:r>
      <w:r w:rsidR="008B77DF">
        <w:t>over the course of a season</w:t>
      </w:r>
      <w:r>
        <w:t>, but they are quite noisy.</w:t>
      </w:r>
      <w:r w:rsidR="007E2B0C">
        <w:t xml:space="preserve"> Because of this, we should do a little quality control. </w:t>
      </w:r>
      <w:r w:rsidR="00513E40">
        <w:t>There are a couple of ways to do this</w:t>
      </w:r>
      <w:r w:rsidR="00917E6E">
        <w:t>:</w:t>
      </w:r>
      <w:r w:rsidR="00513E40">
        <w:t xml:space="preserve"> we could give additional weight to days that have many </w:t>
      </w:r>
      <w:r w:rsidR="00917E6E">
        <w:t>observations</w:t>
      </w:r>
      <w:r w:rsidR="00D5480B">
        <w:t xml:space="preserve"> (particularly morning and afternoon)</w:t>
      </w:r>
      <w:r w:rsidR="00917E6E">
        <w:t xml:space="preserve">; exclude any value of S outside three sigma of the mean or we could </w:t>
      </w:r>
      <w:r w:rsidR="00B9638A">
        <w:t xml:space="preserve">exclude anything above a certain standard error. </w:t>
      </w:r>
      <w:r w:rsidR="0020065B">
        <w:t>As with any quality control, there is no “right” way to do it</w:t>
      </w:r>
      <w:r w:rsidR="00BF57E2">
        <w:t xml:space="preserve">, but it is important to be consistent with how you do it across the whole dataset. </w:t>
      </w:r>
    </w:p>
    <w:p w14:paraId="17DB20C3" w14:textId="77654BB5" w:rsidR="00BF57E2" w:rsidRDefault="00272790" w:rsidP="00DF2621">
      <w:r>
        <w:t xml:space="preserve">In this example we’ll exclude anything outside 3 </w:t>
      </w:r>
      <w:proofErr w:type="gramStart"/>
      <w:r>
        <w:t>sigma</w:t>
      </w:r>
      <w:proofErr w:type="gramEnd"/>
      <w:r w:rsidR="00435D39">
        <w:t>:</w:t>
      </w:r>
    </w:p>
    <w:p w14:paraId="62EBA70D" w14:textId="77777777" w:rsidR="00D131E8" w:rsidRDefault="00687119" w:rsidP="00D131E8">
      <w:pPr>
        <w:keepNext/>
        <w:jc w:val="center"/>
        <w:rPr>
          <w:ins w:id="103" w:author="Joshua Eveson - BAS" w:date="2021-08-02T15:36:00Z"/>
        </w:rPr>
        <w:pPrChange w:id="104" w:author="Joshua Eveson - BAS" w:date="2021-08-02T15:36:00Z">
          <w:pPr>
            <w:jc w:val="center"/>
          </w:pPr>
        </w:pPrChange>
      </w:pPr>
      <w:r>
        <w:rPr>
          <w:noProof/>
        </w:rPr>
        <w:drawing>
          <wp:inline distT="0" distB="0" distL="0" distR="0" wp14:anchorId="6F1865DA" wp14:editId="0C765473">
            <wp:extent cx="2864734" cy="2012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908" cy="2023988"/>
                    </a:xfrm>
                    <a:prstGeom prst="rect">
                      <a:avLst/>
                    </a:prstGeom>
                    <a:noFill/>
                    <a:ln>
                      <a:noFill/>
                    </a:ln>
                  </pic:spPr>
                </pic:pic>
              </a:graphicData>
            </a:graphic>
          </wp:inline>
        </w:drawing>
      </w:r>
    </w:p>
    <w:p w14:paraId="04165239" w14:textId="07C88BB5" w:rsidR="00435D39" w:rsidRDefault="00D131E8" w:rsidP="00D131E8">
      <w:pPr>
        <w:pStyle w:val="Caption"/>
        <w:jc w:val="center"/>
        <w:pPrChange w:id="105" w:author="Joshua Eveson - BAS" w:date="2021-08-02T15:36:00Z">
          <w:pPr>
            <w:jc w:val="center"/>
          </w:pPr>
        </w:pPrChange>
      </w:pPr>
      <w:ins w:id="106" w:author="Joshua Eveson - BAS" w:date="2021-08-02T15:36:00Z">
        <w:r>
          <w:t xml:space="preserve">Figure </w:t>
        </w:r>
        <w:r>
          <w:fldChar w:fldCharType="begin"/>
        </w:r>
        <w:r>
          <w:instrText xml:space="preserve"> SEQ Figure \* ARABIC </w:instrText>
        </w:r>
      </w:ins>
      <w:r>
        <w:fldChar w:fldCharType="separate"/>
      </w:r>
      <w:ins w:id="107" w:author="Joshua Eveson - BAS" w:date="2021-08-02T15:38:00Z">
        <w:r>
          <w:rPr>
            <w:noProof/>
          </w:rPr>
          <w:t>5</w:t>
        </w:r>
      </w:ins>
      <w:ins w:id="108" w:author="Joshua Eveson - BAS" w:date="2021-08-02T15:36:00Z">
        <w:r>
          <w:fldChar w:fldCharType="end"/>
        </w:r>
        <w:r>
          <w:t xml:space="preserve">: Same plot as Figure 4, after a </w:t>
        </w:r>
        <w:proofErr w:type="gramStart"/>
        <w:r>
          <w:t>3 sigma</w:t>
        </w:r>
        <w:proofErr w:type="gramEnd"/>
        <w:r>
          <w:t xml:space="preserve"> filter has been applied</w:t>
        </w:r>
      </w:ins>
    </w:p>
    <w:p w14:paraId="047CA93C" w14:textId="268A3919" w:rsidR="00687119" w:rsidRDefault="00CC6E39" w:rsidP="00687119">
      <w:r>
        <w:t xml:space="preserve">This has simply removed the value of S </w:t>
      </w:r>
      <w:commentRangeStart w:id="109"/>
      <w:commentRangeStart w:id="110"/>
      <w:r>
        <w:t xml:space="preserve">around </w:t>
      </w:r>
      <w:del w:id="111" w:author="Joshua Eveson - BAS" w:date="2021-08-02T15:21:00Z">
        <w:r w:rsidDel="004965A5">
          <w:delText>-</w:delText>
        </w:r>
        <w:commentRangeEnd w:id="109"/>
        <w:r w:rsidR="006A59AA" w:rsidDel="004965A5">
          <w:rPr>
            <w:rStyle w:val="CommentReference"/>
          </w:rPr>
          <w:commentReference w:id="109"/>
        </w:r>
        <w:commentRangeEnd w:id="110"/>
        <w:r w:rsidR="00A05B1C" w:rsidDel="004965A5">
          <w:rPr>
            <w:rStyle w:val="CommentReference"/>
          </w:rPr>
          <w:commentReference w:id="110"/>
        </w:r>
        <w:r w:rsidDel="004965A5">
          <w:delText>0</w:delText>
        </w:r>
      </w:del>
      <w:ins w:id="112" w:author="Joshua Eveson - BAS" w:date="2021-08-02T15:21:00Z">
        <w:r w:rsidR="004965A5">
          <w:t>+0</w:t>
        </w:r>
      </w:ins>
      <w:r>
        <w:t>.5</w:t>
      </w:r>
      <w:r w:rsidR="00295709">
        <w:t>. For this exampl</w:t>
      </w:r>
      <w:r w:rsidR="000237D5">
        <w:t>e, we shall leave the quality control here, but we could always do more (one data point with an especially high standard error and low S value seems ripe for exclusion). We now take the me</w:t>
      </w:r>
      <w:r w:rsidR="009873F7">
        <w:t xml:space="preserve">dian value of the </w:t>
      </w:r>
      <w:r w:rsidR="00BC4BC0">
        <w:t>S values across a season</w:t>
      </w:r>
      <w:r w:rsidR="00E70D03">
        <w:t xml:space="preserve">, as this is less affected by extremes than the </w:t>
      </w:r>
      <w:r w:rsidR="00211DF2">
        <w:t xml:space="preserve">mean </w:t>
      </w:r>
      <w:r w:rsidR="00BC4BC0">
        <w:t xml:space="preserve">and we now have a plausible value for S. In this case, that value is </w:t>
      </w:r>
      <w:r>
        <w:t>-</w:t>
      </w:r>
      <w:r w:rsidR="0058441A" w:rsidRPr="0058441A">
        <w:rPr>
          <w:b/>
          <w:bCs/>
        </w:rPr>
        <w:t>0.036</w:t>
      </w:r>
      <w:r w:rsidR="0058441A">
        <w:t xml:space="preserve"> (for the A wavelength).</w:t>
      </w:r>
      <w:r w:rsidR="00C06E84">
        <w:t xml:space="preserve"> </w:t>
      </w:r>
      <w:r w:rsidR="00E87344">
        <w:t>Using the same method, we</w:t>
      </w:r>
      <w:r w:rsidR="00F66536">
        <w:t xml:space="preserve"> </w:t>
      </w:r>
      <w:r w:rsidR="00E87344">
        <w:t>obtain values of</w:t>
      </w:r>
      <w:r w:rsidR="00F66536">
        <w:t xml:space="preserve"> -</w:t>
      </w:r>
      <w:r w:rsidR="00F66536" w:rsidRPr="00F66536">
        <w:rPr>
          <w:b/>
          <w:bCs/>
        </w:rPr>
        <w:t>0.024</w:t>
      </w:r>
      <w:r w:rsidR="00E87344">
        <w:t xml:space="preserve"> for the C and </w:t>
      </w:r>
      <w:r w:rsidR="00F66536">
        <w:t>-</w:t>
      </w:r>
      <w:r w:rsidR="00F66536" w:rsidRPr="00F66536">
        <w:rPr>
          <w:b/>
        </w:rPr>
        <w:t>0.016</w:t>
      </w:r>
      <w:r w:rsidR="00E87344">
        <w:t xml:space="preserve"> for the D wavelength. </w:t>
      </w:r>
    </w:p>
    <w:p w14:paraId="1627B1B3" w14:textId="70B36077" w:rsidR="001B2D52" w:rsidRPr="007E24A2" w:rsidRDefault="001B2D52" w:rsidP="001B2D52">
      <w:pPr>
        <w:rPr>
          <w:b/>
          <w:bCs/>
        </w:rPr>
      </w:pPr>
      <w:r>
        <w:rPr>
          <w:b/>
          <w:bCs/>
        </w:rPr>
        <w:t>Langley Method – wavelength pairs, multiple days</w:t>
      </w:r>
      <w:r w:rsidRPr="007E24A2">
        <w:rPr>
          <w:b/>
          <w:bCs/>
        </w:rPr>
        <w:t>:</w:t>
      </w:r>
    </w:p>
    <w:p w14:paraId="2C73BF1E" w14:textId="1776DB05" w:rsidR="00261A49" w:rsidRDefault="00CA6FDE" w:rsidP="00EB6F97">
      <w:r>
        <w:t>You</w:t>
      </w:r>
      <w:r w:rsidR="00C5045E">
        <w:t xml:space="preserve"> may recall</w:t>
      </w:r>
      <w:r w:rsidR="00F9791E">
        <w:t xml:space="preserve"> from the </w:t>
      </w:r>
      <w:r w:rsidR="00F311B8">
        <w:t>previous chapter</w:t>
      </w:r>
      <w:r w:rsidR="00C5045E">
        <w:t xml:space="preserve"> that we</w:t>
      </w:r>
      <w:r w:rsidR="00F311B8">
        <w:t xml:space="preserve"> can</w:t>
      </w:r>
      <w:r w:rsidR="00FE145B">
        <w:t xml:space="preserve"> use a pair of wavelengths for our ozone calculations than a single wavelength</w:t>
      </w:r>
      <w:r w:rsidR="0083775C">
        <w:t>. This is</w:t>
      </w:r>
      <w:r w:rsidR="00F311B8">
        <w:t xml:space="preserve"> done</w:t>
      </w:r>
      <w:r w:rsidR="0083775C">
        <w:t xml:space="preserve"> because using a pair of wavelengths means that</w:t>
      </w:r>
      <w:r w:rsidR="00D940B6">
        <w:t xml:space="preserve"> some</w:t>
      </w:r>
      <w:r w:rsidR="0083775C">
        <w:t xml:space="preserve"> a</w:t>
      </w:r>
      <w:r w:rsidR="007C048C">
        <w:t xml:space="preserve">erosol </w:t>
      </w:r>
      <w:r w:rsidR="00D940B6">
        <w:t xml:space="preserve">scattering effects </w:t>
      </w:r>
      <w:r w:rsidR="0083775C">
        <w:t>tend to cancel out</w:t>
      </w:r>
      <w:r w:rsidR="00D940B6">
        <w:t xml:space="preserve"> </w:t>
      </w:r>
      <w:r w:rsidR="00D940B6" w:rsidRPr="003161FD">
        <w:rPr>
          <w:strike/>
          <w:rPrChange w:id="113" w:author="Millie Bond - BAS" w:date="2021-07-22T12:16:00Z">
            <w:rPr/>
          </w:rPrChange>
        </w:rPr>
        <w:t>when doing this</w:t>
      </w:r>
      <w:r w:rsidR="00D940B6">
        <w:t xml:space="preserve">. </w:t>
      </w:r>
    </w:p>
    <w:p w14:paraId="2471AF45" w14:textId="5B95F247" w:rsidR="0043459D" w:rsidRDefault="0043459D" w:rsidP="00EB6F97">
      <w:r>
        <w:t xml:space="preserve">Therefore, we should look at what the S value for a wavelength pair is across a season, rather than just for one wavelength. </w:t>
      </w:r>
      <w:r w:rsidR="00B81B45">
        <w:t xml:space="preserve">We could just subtract one S value from another – </w:t>
      </w:r>
      <w:proofErr w:type="gramStart"/>
      <w:r w:rsidR="00B81B45">
        <w:t>e.g.</w:t>
      </w:r>
      <w:proofErr w:type="gramEnd"/>
      <w:r w:rsidR="00B81B45">
        <w:t xml:space="preserve"> the</w:t>
      </w:r>
      <w:r w:rsidR="00EC22CB">
        <w:t xml:space="preserve"> S value for the AD pair would be:</w:t>
      </w:r>
    </w:p>
    <w:p w14:paraId="227C6DBE" w14:textId="14185DEC" w:rsidR="00EC22CB" w:rsidRDefault="00EC22CB" w:rsidP="00EB6F97">
      <w:r>
        <w:t>S(AD) = S(A) – S(D)</w:t>
      </w:r>
    </w:p>
    <w:p w14:paraId="0677CE0B" w14:textId="77777777" w:rsidR="0020662A" w:rsidRDefault="00EC22CB" w:rsidP="00EB6F97">
      <w:r>
        <w:t xml:space="preserve">Or we could subtract the N* values from one another before </w:t>
      </w:r>
      <w:r w:rsidR="003658FA">
        <w:t xml:space="preserve">we plot the graphs of N*/mu vs 1/mu. In this case we would derive our S(AD) value explicitly. </w:t>
      </w:r>
      <w:r w:rsidR="009A1A00">
        <w:t>Let’s try both and see if they produce the same answer</w:t>
      </w:r>
      <w:r w:rsidR="00E037A9">
        <w:t xml:space="preserve">. </w:t>
      </w:r>
    </w:p>
    <w:p w14:paraId="05D7EBAC" w14:textId="6B466A94" w:rsidR="00EC22CB" w:rsidRDefault="004E2810" w:rsidP="00EB6F97">
      <w:r>
        <w:t>For 2015, the S values</w:t>
      </w:r>
      <w:r w:rsidR="00C421FF">
        <w:t xml:space="preserve"> for a single wavelength</w:t>
      </w:r>
      <w:r w:rsidR="0079102C">
        <w:t xml:space="preserve"> are (derived using the method above)</w:t>
      </w:r>
      <w:r>
        <w:t xml:space="preserve">: S(A) = -0.036, S(C) = </w:t>
      </w:r>
      <w:r w:rsidR="003E480D">
        <w:t>-</w:t>
      </w:r>
      <w:r w:rsidR="00E9035C">
        <w:t xml:space="preserve">0.024, S(D) = </w:t>
      </w:r>
      <w:r w:rsidR="003E480D">
        <w:t>-</w:t>
      </w:r>
      <w:r w:rsidR="00E9035C">
        <w:t xml:space="preserve">0.016. </w:t>
      </w:r>
      <w:proofErr w:type="gramStart"/>
      <w:r w:rsidR="003E480D">
        <w:t>So</w:t>
      </w:r>
      <w:proofErr w:type="gramEnd"/>
      <w:r w:rsidR="003E480D">
        <w:t xml:space="preserve"> </w:t>
      </w:r>
      <w:r w:rsidR="003E480D" w:rsidRPr="00DE1B22">
        <w:rPr>
          <w:b/>
          <w:bCs/>
        </w:rPr>
        <w:t xml:space="preserve">S(AD) = </w:t>
      </w:r>
      <w:r w:rsidR="00B00278" w:rsidRPr="00DE1B22">
        <w:rPr>
          <w:b/>
          <w:bCs/>
        </w:rPr>
        <w:t>-0.02</w:t>
      </w:r>
      <w:r w:rsidR="00E15AA7">
        <w:t xml:space="preserve"> and </w:t>
      </w:r>
      <w:r w:rsidR="00E15AA7" w:rsidRPr="00DE1B22">
        <w:rPr>
          <w:b/>
          <w:bCs/>
        </w:rPr>
        <w:t>S(CD) = -0.008</w:t>
      </w:r>
      <w:r w:rsidR="00E15AA7">
        <w:t xml:space="preserve">. </w:t>
      </w:r>
    </w:p>
    <w:p w14:paraId="1A623C61" w14:textId="1E9A0850" w:rsidR="00D3062C" w:rsidRDefault="00A6612B" w:rsidP="00377211">
      <w:pPr>
        <w:rPr>
          <w:b/>
          <w:bCs/>
        </w:rPr>
      </w:pPr>
      <w:r>
        <w:t xml:space="preserve">Now </w:t>
      </w:r>
      <w:r w:rsidR="00DE1B22">
        <w:t>to derive</w:t>
      </w:r>
      <w:r>
        <w:t xml:space="preserve"> S(AD)</w:t>
      </w:r>
      <w:r w:rsidR="00DE1B22">
        <w:t xml:space="preserve"> and S(CD)</w:t>
      </w:r>
      <w:r w:rsidR="0079102C">
        <w:t>, using the method in the previous section, but</w:t>
      </w:r>
      <w:r>
        <w:t xml:space="preserve"> from </w:t>
      </w:r>
      <w:r w:rsidR="00D65860">
        <w:t xml:space="preserve">the gradients of </w:t>
      </w:r>
      <w:r w:rsidR="00CC3BAD">
        <w:t xml:space="preserve">plotting </w:t>
      </w:r>
      <w:r w:rsidR="00821264">
        <w:t>N*(</w:t>
      </w:r>
      <w:r w:rsidR="007A241C">
        <w:t>A</w:t>
      </w:r>
      <w:r w:rsidR="00821264">
        <w:t>)-N*(D)/mu vs 1/mu</w:t>
      </w:r>
      <w:r w:rsidR="0079102C">
        <w:t xml:space="preserve"> and N*(C)-N*(D)/mu vs 1/mu</w:t>
      </w:r>
      <w:r w:rsidR="00DE1B22">
        <w:t xml:space="preserve">. </w:t>
      </w:r>
      <w:r w:rsidR="00944199">
        <w:t xml:space="preserve">Here we find that </w:t>
      </w:r>
      <w:r w:rsidR="00D3062C" w:rsidRPr="00944199">
        <w:rPr>
          <w:b/>
          <w:bCs/>
        </w:rPr>
        <w:t xml:space="preserve">S(AD) = </w:t>
      </w:r>
      <w:r w:rsidR="00944199" w:rsidRPr="00944199">
        <w:rPr>
          <w:b/>
          <w:bCs/>
        </w:rPr>
        <w:t>-</w:t>
      </w:r>
      <w:r w:rsidR="00D3062C" w:rsidRPr="00944199">
        <w:rPr>
          <w:b/>
          <w:bCs/>
        </w:rPr>
        <w:t>0.013</w:t>
      </w:r>
      <w:r w:rsidR="00D3062C">
        <w:t xml:space="preserve"> and </w:t>
      </w:r>
      <w:r w:rsidR="00D3062C" w:rsidRPr="00944199">
        <w:rPr>
          <w:b/>
          <w:bCs/>
        </w:rPr>
        <w:t xml:space="preserve">S(CD) = </w:t>
      </w:r>
      <w:r w:rsidR="00944199" w:rsidRPr="00944199">
        <w:rPr>
          <w:b/>
          <w:bCs/>
        </w:rPr>
        <w:t>-</w:t>
      </w:r>
      <w:r w:rsidR="00D3062C" w:rsidRPr="00944199">
        <w:rPr>
          <w:b/>
          <w:bCs/>
        </w:rPr>
        <w:t>0.006</w:t>
      </w:r>
    </w:p>
    <w:p w14:paraId="5B66FF53" w14:textId="245C6DDF" w:rsidR="008A27D1" w:rsidRDefault="007337EB" w:rsidP="00377211">
      <w:r>
        <w:t xml:space="preserve">We know that </w:t>
      </w:r>
      <w:r w:rsidR="00672830">
        <w:t>our second method has produced lower values t</w:t>
      </w:r>
      <w:r w:rsidR="001F40B7">
        <w:t>han</w:t>
      </w:r>
      <w:r w:rsidR="00672830">
        <w:t xml:space="preserve"> the first</w:t>
      </w:r>
      <w:r w:rsidR="00440069">
        <w:t xml:space="preserve">, </w:t>
      </w:r>
      <w:r w:rsidR="00C87BBE">
        <w:t xml:space="preserve">so </w:t>
      </w:r>
      <w:r w:rsidR="00440069">
        <w:t>now what?</w:t>
      </w:r>
      <w:r w:rsidR="001F40B7">
        <w:t xml:space="preserve"> </w:t>
      </w:r>
      <w:r w:rsidR="00234E08">
        <w:t xml:space="preserve">We must test our </w:t>
      </w:r>
      <w:r w:rsidR="006622AC">
        <w:t>S values on real data</w:t>
      </w:r>
      <w:r w:rsidR="00C04D4B">
        <w:t xml:space="preserve"> and see what the effect is. </w:t>
      </w:r>
    </w:p>
    <w:p w14:paraId="08EFB7A4" w14:textId="0526CF70" w:rsidR="00C04D4B" w:rsidRDefault="00C04D4B" w:rsidP="00377211">
      <w:r>
        <w:lastRenderedPageBreak/>
        <w:t>A good test of how accurate our S value</w:t>
      </w:r>
      <w:r w:rsidR="00340A33">
        <w:t>s</w:t>
      </w:r>
      <w:r>
        <w:t xml:space="preserve"> are is to see what spread of ozone values it gives us. </w:t>
      </w:r>
      <w:r w:rsidR="00466A1B">
        <w:t>The worse an S value is</w:t>
      </w:r>
      <w:r w:rsidR="002335D9">
        <w:t xml:space="preserve"> the more variability there will be across the course of a day or so (a timescale when </w:t>
      </w:r>
      <w:r w:rsidR="00A52A86">
        <w:t xml:space="preserve">column ozone is unlikely to change very quickly). </w:t>
      </w:r>
      <w:proofErr w:type="gramStart"/>
      <w:r w:rsidR="0029094A">
        <w:t>Obviously</w:t>
      </w:r>
      <w:proofErr w:type="gramEnd"/>
      <w:r w:rsidR="0029094A">
        <w:t xml:space="preserve"> there will be some good days and some bad days for observations, so we need to do this across a whole season so that it evens out. What we can do then, is to take the standard deviation of column ozone for each day of a </w:t>
      </w:r>
      <w:proofErr w:type="gramStart"/>
      <w:r w:rsidR="0029094A">
        <w:t xml:space="preserve">season, </w:t>
      </w:r>
      <w:r w:rsidR="00FE4789">
        <w:t>and</w:t>
      </w:r>
      <w:proofErr w:type="gramEnd"/>
      <w:r w:rsidR="00FE4789">
        <w:t xml:space="preserve"> take the average of all of these values. This then gives us a metric of how good our S </w:t>
      </w:r>
      <w:r w:rsidR="00C24429">
        <w:t>value is</w:t>
      </w:r>
      <w:r w:rsidR="003211FF">
        <w:t xml:space="preserve">, we’ll call this </w:t>
      </w:r>
      <w:commentRangeStart w:id="114"/>
      <w:commentRangeStart w:id="115"/>
      <w:r w:rsidR="003211FF">
        <w:t xml:space="preserve">metric </w:t>
      </w:r>
      <w:r w:rsidR="004038A9">
        <w:t xml:space="preserve">“P”. </w:t>
      </w:r>
      <w:commentRangeEnd w:id="114"/>
      <w:r w:rsidR="003C1039">
        <w:rPr>
          <w:rStyle w:val="CommentReference"/>
        </w:rPr>
        <w:commentReference w:id="114"/>
      </w:r>
      <w:commentRangeEnd w:id="115"/>
      <w:r w:rsidR="00F01DC0">
        <w:rPr>
          <w:rStyle w:val="CommentReference"/>
        </w:rPr>
        <w:commentReference w:id="115"/>
      </w:r>
    </w:p>
    <w:p w14:paraId="342EBE3E" w14:textId="42633241" w:rsidR="00C24429" w:rsidRDefault="00C24429" w:rsidP="00377211">
      <w:r>
        <w:t xml:space="preserve">In order to assess which </w:t>
      </w:r>
      <w:r w:rsidR="004C050A">
        <w:t xml:space="preserve">of our two S’s are best then, </w:t>
      </w:r>
      <w:r w:rsidR="00417CD3">
        <w:t>we do the following</w:t>
      </w:r>
      <w:r w:rsidR="00D30F7F">
        <w:t>:</w:t>
      </w:r>
    </w:p>
    <w:p w14:paraId="728BB2FD" w14:textId="43DA9F30" w:rsidR="00D30F7F" w:rsidRDefault="00D30F7F" w:rsidP="00532379">
      <w:pPr>
        <w:pStyle w:val="ListParagraph"/>
        <w:numPr>
          <w:ilvl w:val="0"/>
          <w:numId w:val="4"/>
        </w:numPr>
      </w:pPr>
      <w:r>
        <w:t>Compute what the standard deviation</w:t>
      </w:r>
      <w:r w:rsidR="00D55FA7">
        <w:t xml:space="preserve"> is</w:t>
      </w:r>
      <w:r>
        <w:t xml:space="preserve"> for each day’s </w:t>
      </w:r>
      <w:r w:rsidR="00532379">
        <w:t>direct sun measurements</w:t>
      </w:r>
    </w:p>
    <w:p w14:paraId="2E582040" w14:textId="4970F0E2" w:rsidR="00532379" w:rsidRDefault="00532379" w:rsidP="00532379">
      <w:pPr>
        <w:pStyle w:val="ListParagraph"/>
        <w:numPr>
          <w:ilvl w:val="0"/>
          <w:numId w:val="4"/>
        </w:numPr>
      </w:pPr>
      <w:r>
        <w:t>Average this across a season</w:t>
      </w:r>
      <w:r w:rsidR="004038A9">
        <w:t xml:space="preserve"> (P)</w:t>
      </w:r>
    </w:p>
    <w:p w14:paraId="51EC7626" w14:textId="3D9EA762" w:rsidR="00532379" w:rsidRDefault="00556482" w:rsidP="00532379">
      <w:pPr>
        <w:pStyle w:val="ListParagraph"/>
        <w:numPr>
          <w:ilvl w:val="0"/>
          <w:numId w:val="4"/>
        </w:numPr>
      </w:pPr>
      <w:r>
        <w:t xml:space="preserve">Repeat this for </w:t>
      </w:r>
      <w:r w:rsidR="009A5E1C">
        <w:t>the second S value</w:t>
      </w:r>
    </w:p>
    <w:p w14:paraId="0C342E9D" w14:textId="2D110A23" w:rsidR="005B5BDC" w:rsidRDefault="00125BB1" w:rsidP="005B5BDC">
      <w:pPr>
        <w:pStyle w:val="ListParagraph"/>
        <w:numPr>
          <w:ilvl w:val="0"/>
          <w:numId w:val="4"/>
        </w:numPr>
      </w:pPr>
      <w:r>
        <w:t>Compare the two – whichever has the</w:t>
      </w:r>
      <w:r w:rsidR="008C2B7B">
        <w:t xml:space="preserve"> lowest</w:t>
      </w:r>
      <w:r>
        <w:t xml:space="preserve"> </w:t>
      </w:r>
      <w:r w:rsidR="004038A9">
        <w:t>P</w:t>
      </w:r>
      <w:r>
        <w:t xml:space="preserve"> is taken to be correct.</w:t>
      </w:r>
    </w:p>
    <w:p w14:paraId="795395D5" w14:textId="1F7F350A" w:rsidR="00EE4495" w:rsidRDefault="00535F3A" w:rsidP="005B5BDC">
      <w:r>
        <w:t xml:space="preserve">To continue our worked example, </w:t>
      </w:r>
      <w:r w:rsidR="00F067A6">
        <w:t>we can find</w:t>
      </w:r>
      <w:r w:rsidR="003F4A62">
        <w:t xml:space="preserve"> </w:t>
      </w:r>
      <w:r w:rsidR="004038A9">
        <w:t>P</w:t>
      </w:r>
      <w:r w:rsidR="002E4C24">
        <w:t xml:space="preserve"> </w:t>
      </w:r>
      <w:r w:rsidR="00EE4495">
        <w:t>for the S-values we found previously:</w:t>
      </w:r>
    </w:p>
    <w:tbl>
      <w:tblPr>
        <w:tblStyle w:val="TableGrid"/>
        <w:tblW w:w="0" w:type="auto"/>
        <w:tblInd w:w="1838" w:type="dxa"/>
        <w:tblLook w:val="04A0" w:firstRow="1" w:lastRow="0" w:firstColumn="1" w:lastColumn="0" w:noHBand="0" w:noVBand="1"/>
      </w:tblPr>
      <w:tblGrid>
        <w:gridCol w:w="2561"/>
        <w:gridCol w:w="2470"/>
      </w:tblGrid>
      <w:tr w:rsidR="00B645D9" w14:paraId="79F73609" w14:textId="77777777" w:rsidTr="002608B7">
        <w:trPr>
          <w:trHeight w:val="276"/>
        </w:trPr>
        <w:tc>
          <w:tcPr>
            <w:tcW w:w="2561" w:type="dxa"/>
          </w:tcPr>
          <w:p w14:paraId="18520644" w14:textId="4F5AE38A" w:rsidR="00B645D9" w:rsidRPr="00B645D9" w:rsidRDefault="00B645D9" w:rsidP="00B645D9">
            <w:pPr>
              <w:jc w:val="center"/>
            </w:pPr>
            <w:r w:rsidRPr="00B645D9">
              <w:t>S-value</w:t>
            </w:r>
            <w:r w:rsidR="004038A9">
              <w:t xml:space="preserve"> (AD)</w:t>
            </w:r>
          </w:p>
        </w:tc>
        <w:tc>
          <w:tcPr>
            <w:tcW w:w="2470" w:type="dxa"/>
          </w:tcPr>
          <w:p w14:paraId="1DC7182D" w14:textId="57D82F33" w:rsidR="00B645D9" w:rsidRDefault="004038A9" w:rsidP="003211FF">
            <w:pPr>
              <w:jc w:val="center"/>
            </w:pPr>
            <w:commentRangeStart w:id="116"/>
            <w:commentRangeStart w:id="117"/>
            <w:r>
              <w:t>P</w:t>
            </w:r>
            <w:commentRangeEnd w:id="116"/>
            <w:r w:rsidR="00F4260A">
              <w:rPr>
                <w:rStyle w:val="CommentReference"/>
              </w:rPr>
              <w:commentReference w:id="116"/>
            </w:r>
            <w:commentRangeEnd w:id="117"/>
            <w:r w:rsidR="00F01DC0">
              <w:rPr>
                <w:rStyle w:val="CommentReference"/>
              </w:rPr>
              <w:commentReference w:id="117"/>
            </w:r>
          </w:p>
        </w:tc>
      </w:tr>
      <w:tr w:rsidR="00B645D9" w14:paraId="4730D5A5" w14:textId="77777777" w:rsidTr="002608B7">
        <w:trPr>
          <w:trHeight w:val="276"/>
        </w:trPr>
        <w:tc>
          <w:tcPr>
            <w:tcW w:w="2561" w:type="dxa"/>
          </w:tcPr>
          <w:p w14:paraId="1BE0E03F" w14:textId="4D979674" w:rsidR="00B645D9" w:rsidRDefault="00467BCF" w:rsidP="004038A9">
            <w:pPr>
              <w:jc w:val="right"/>
            </w:pPr>
            <w:ins w:id="118" w:author="Joshua Eveson - BAS" w:date="2021-08-02T15:30:00Z">
              <w:r>
                <w:t xml:space="preserve">Method 1:   </w:t>
              </w:r>
            </w:ins>
            <w:r w:rsidR="004038A9">
              <w:t>-0.02</w:t>
            </w:r>
          </w:p>
        </w:tc>
        <w:tc>
          <w:tcPr>
            <w:tcW w:w="2470" w:type="dxa"/>
          </w:tcPr>
          <w:p w14:paraId="1D0796CC" w14:textId="6AC8F34A" w:rsidR="00B645D9" w:rsidRDefault="00C57466" w:rsidP="004038A9">
            <w:pPr>
              <w:jc w:val="right"/>
            </w:pPr>
            <w:r w:rsidRPr="00C57466">
              <w:t>3.8069</w:t>
            </w:r>
            <w:r>
              <w:t>1</w:t>
            </w:r>
          </w:p>
        </w:tc>
      </w:tr>
      <w:tr w:rsidR="00B645D9" w14:paraId="2A67BE66" w14:textId="77777777" w:rsidTr="002608B7">
        <w:trPr>
          <w:trHeight w:val="289"/>
        </w:trPr>
        <w:tc>
          <w:tcPr>
            <w:tcW w:w="2561" w:type="dxa"/>
          </w:tcPr>
          <w:p w14:paraId="3780E3FF" w14:textId="14B57915" w:rsidR="00B645D9" w:rsidRDefault="00467BCF" w:rsidP="004038A9">
            <w:pPr>
              <w:jc w:val="right"/>
            </w:pPr>
            <w:ins w:id="119" w:author="Joshua Eveson - BAS" w:date="2021-08-02T15:30:00Z">
              <w:r>
                <w:t xml:space="preserve">Method 2: </w:t>
              </w:r>
            </w:ins>
            <w:r w:rsidR="004038A9">
              <w:t>-0.013</w:t>
            </w:r>
          </w:p>
        </w:tc>
        <w:tc>
          <w:tcPr>
            <w:tcW w:w="2470" w:type="dxa"/>
          </w:tcPr>
          <w:p w14:paraId="66B78B4C" w14:textId="11356739" w:rsidR="00B645D9" w:rsidRDefault="00C57466" w:rsidP="004038A9">
            <w:pPr>
              <w:jc w:val="right"/>
            </w:pPr>
            <w:r w:rsidRPr="00C57466">
              <w:t>3.78333</w:t>
            </w:r>
          </w:p>
        </w:tc>
      </w:tr>
      <w:tr w:rsidR="00B645D9" w14:paraId="41F6E71E" w14:textId="77777777" w:rsidTr="002608B7">
        <w:trPr>
          <w:trHeight w:val="276"/>
        </w:trPr>
        <w:tc>
          <w:tcPr>
            <w:tcW w:w="2561" w:type="dxa"/>
          </w:tcPr>
          <w:p w14:paraId="69001616" w14:textId="22F64FF2" w:rsidR="00B645D9" w:rsidRDefault="004038A9" w:rsidP="004038A9">
            <w:pPr>
              <w:jc w:val="center"/>
            </w:pPr>
            <w:r>
              <w:t>S-value (CD)</w:t>
            </w:r>
          </w:p>
        </w:tc>
        <w:tc>
          <w:tcPr>
            <w:tcW w:w="2470" w:type="dxa"/>
          </w:tcPr>
          <w:p w14:paraId="435C2B53" w14:textId="78B517D3" w:rsidR="00B645D9" w:rsidRDefault="004038A9" w:rsidP="004038A9">
            <w:pPr>
              <w:jc w:val="center"/>
            </w:pPr>
            <w:r>
              <w:t>P</w:t>
            </w:r>
          </w:p>
        </w:tc>
      </w:tr>
      <w:tr w:rsidR="00B645D9" w14:paraId="24EC637E" w14:textId="77777777" w:rsidTr="002608B7">
        <w:trPr>
          <w:trHeight w:val="276"/>
        </w:trPr>
        <w:tc>
          <w:tcPr>
            <w:tcW w:w="2561" w:type="dxa"/>
          </w:tcPr>
          <w:p w14:paraId="380D4D2E" w14:textId="32D69F98" w:rsidR="00B645D9" w:rsidRDefault="00467BCF" w:rsidP="004038A9">
            <w:pPr>
              <w:jc w:val="right"/>
            </w:pPr>
            <w:ins w:id="120" w:author="Joshua Eveson - BAS" w:date="2021-08-02T15:30:00Z">
              <w:r>
                <w:t xml:space="preserve">Method 1:   </w:t>
              </w:r>
            </w:ins>
            <w:r w:rsidR="00D86B97">
              <w:t>-0.08</w:t>
            </w:r>
          </w:p>
        </w:tc>
        <w:tc>
          <w:tcPr>
            <w:tcW w:w="2470" w:type="dxa"/>
          </w:tcPr>
          <w:p w14:paraId="7156AB09" w14:textId="3BB8D8C0" w:rsidR="00B645D9" w:rsidRDefault="008C6219" w:rsidP="004038A9">
            <w:pPr>
              <w:jc w:val="right"/>
            </w:pPr>
            <w:r w:rsidRPr="008C6219">
              <w:t>6.78969</w:t>
            </w:r>
          </w:p>
        </w:tc>
      </w:tr>
      <w:tr w:rsidR="00B645D9" w14:paraId="1773CF15" w14:textId="77777777" w:rsidTr="002608B7">
        <w:trPr>
          <w:trHeight w:val="276"/>
        </w:trPr>
        <w:tc>
          <w:tcPr>
            <w:tcW w:w="2561" w:type="dxa"/>
          </w:tcPr>
          <w:p w14:paraId="1BB1AFEB" w14:textId="52B28933" w:rsidR="00B645D9" w:rsidRDefault="00467BCF" w:rsidP="004038A9">
            <w:pPr>
              <w:jc w:val="right"/>
            </w:pPr>
            <w:ins w:id="121" w:author="Joshua Eveson - BAS" w:date="2021-08-02T15:30:00Z">
              <w:r>
                <w:t xml:space="preserve">Method 2:   </w:t>
              </w:r>
            </w:ins>
            <w:r w:rsidR="00D86B97">
              <w:t>-0.06</w:t>
            </w:r>
          </w:p>
        </w:tc>
        <w:tc>
          <w:tcPr>
            <w:tcW w:w="2470" w:type="dxa"/>
          </w:tcPr>
          <w:p w14:paraId="0AB6875E" w14:textId="5876354F" w:rsidR="00B645D9" w:rsidRDefault="008C6219" w:rsidP="004038A9">
            <w:pPr>
              <w:jc w:val="right"/>
            </w:pPr>
            <w:r w:rsidRPr="008C6219">
              <w:t>6.7881</w:t>
            </w:r>
            <w:r>
              <w:t>3</w:t>
            </w:r>
          </w:p>
        </w:tc>
      </w:tr>
    </w:tbl>
    <w:p w14:paraId="05EE3389" w14:textId="6317C050" w:rsidR="00C74863" w:rsidRDefault="002E4C24" w:rsidP="005B5BDC">
      <w:r>
        <w:t xml:space="preserve"> </w:t>
      </w:r>
    </w:p>
    <w:p w14:paraId="2139AEF5" w14:textId="43AAEE30" w:rsidR="00C57466" w:rsidRDefault="000165C7" w:rsidP="005B5BDC">
      <w:r>
        <w:t xml:space="preserve">From this table, we can see </w:t>
      </w:r>
      <w:r w:rsidR="007269AC">
        <w:t xml:space="preserve">that </w:t>
      </w:r>
      <w:r w:rsidR="007269AC" w:rsidRPr="005E7966">
        <w:rPr>
          <w:b/>
          <w:bCs/>
        </w:rPr>
        <w:t>-0.0</w:t>
      </w:r>
      <w:r w:rsidR="00C36EA5" w:rsidRPr="005E7966">
        <w:rPr>
          <w:b/>
          <w:bCs/>
        </w:rPr>
        <w:t>13</w:t>
      </w:r>
      <w:r w:rsidR="007269AC">
        <w:t xml:space="preserve"> </w:t>
      </w:r>
      <w:r w:rsidR="00DD6BD9">
        <w:t xml:space="preserve">for AD </w:t>
      </w:r>
      <w:r w:rsidR="007269AC">
        <w:t xml:space="preserve">and </w:t>
      </w:r>
      <w:r w:rsidR="00DD6BD9" w:rsidRPr="005E7966">
        <w:rPr>
          <w:b/>
          <w:bCs/>
        </w:rPr>
        <w:t>-0.06</w:t>
      </w:r>
      <w:r w:rsidR="00DD6BD9">
        <w:t xml:space="preserve"> for CD are the better values</w:t>
      </w:r>
      <w:r w:rsidR="002608B7">
        <w:t>, though the difference</w:t>
      </w:r>
      <w:r w:rsidR="00FE6E38">
        <w:t xml:space="preserve"> in P</w:t>
      </w:r>
      <w:r w:rsidR="002608B7">
        <w:t xml:space="preserve"> between </w:t>
      </w:r>
      <w:r w:rsidR="00FE6E38">
        <w:t xml:space="preserve">our two choices is fairly </w:t>
      </w:r>
      <w:commentRangeStart w:id="122"/>
      <w:r w:rsidR="00FE6E38">
        <w:t>small</w:t>
      </w:r>
      <w:commentRangeEnd w:id="122"/>
      <w:r w:rsidR="00D17C9C">
        <w:rPr>
          <w:rStyle w:val="CommentReference"/>
        </w:rPr>
        <w:commentReference w:id="122"/>
      </w:r>
      <w:r w:rsidR="00FE6E38">
        <w:t xml:space="preserve">. </w:t>
      </w:r>
    </w:p>
    <w:p w14:paraId="215FAEB7" w14:textId="64812E08" w:rsidR="00FA69CA" w:rsidRDefault="00BA268E" w:rsidP="005B5BDC">
      <w:r>
        <w:t>Now</w:t>
      </w:r>
      <w:r w:rsidR="00181E84">
        <w:t xml:space="preserve"> that we</w:t>
      </w:r>
      <w:r w:rsidR="00BE747E">
        <w:t xml:space="preserve"> have fixed our S value for AD, </w:t>
      </w:r>
      <w:r w:rsidR="007C3A23">
        <w:t>we</w:t>
      </w:r>
      <w:r w:rsidR="00BE747E">
        <w:t xml:space="preserve"> assume that the </w:t>
      </w:r>
      <w:commentRangeStart w:id="123"/>
      <w:commentRangeStart w:id="124"/>
      <w:r w:rsidR="00BE747E">
        <w:t xml:space="preserve">D value calculated in the single wavelength method is correct and use S(A) = S(AD) </w:t>
      </w:r>
      <w:r w:rsidR="001710F9">
        <w:t>+</w:t>
      </w:r>
      <w:r w:rsidR="00BE747E">
        <w:t xml:space="preserve"> S(D) to find S(A)</w:t>
      </w:r>
      <w:commentRangeEnd w:id="123"/>
      <w:r w:rsidR="003A6309">
        <w:rPr>
          <w:rStyle w:val="CommentReference"/>
        </w:rPr>
        <w:commentReference w:id="123"/>
      </w:r>
      <w:commentRangeEnd w:id="124"/>
      <w:r w:rsidR="003824C3">
        <w:rPr>
          <w:rStyle w:val="CommentReference"/>
        </w:rPr>
        <w:commentReference w:id="124"/>
      </w:r>
      <w:r w:rsidR="00BE747E">
        <w:t xml:space="preserve">. </w:t>
      </w:r>
      <w:r w:rsidR="00F23786">
        <w:t xml:space="preserve">In </w:t>
      </w:r>
      <w:r w:rsidR="00FA69CA">
        <w:t xml:space="preserve">our 2015 season example: S(A) = </w:t>
      </w:r>
      <w:r w:rsidR="004340F8">
        <w:t xml:space="preserve">-0.013 + -0.016 = </w:t>
      </w:r>
      <w:r w:rsidR="00620873" w:rsidRPr="00620873">
        <w:rPr>
          <w:b/>
          <w:bCs/>
          <w:color w:val="000000" w:themeColor="text1"/>
        </w:rPr>
        <w:t>-</w:t>
      </w:r>
      <w:r w:rsidR="009576C4" w:rsidRPr="00620873">
        <w:rPr>
          <w:b/>
          <w:bCs/>
          <w:color w:val="000000" w:themeColor="text1"/>
        </w:rPr>
        <w:t>0.029</w:t>
      </w:r>
      <w:r w:rsidR="009576C4">
        <w:t>.</w:t>
      </w:r>
    </w:p>
    <w:p w14:paraId="1C340190" w14:textId="724029F9" w:rsidR="008855A0" w:rsidRDefault="00F3694F" w:rsidP="005B5BDC">
      <w:r>
        <w:t xml:space="preserve">Then with our </w:t>
      </w:r>
      <w:r w:rsidR="00BE747E">
        <w:t>S(CD</w:t>
      </w:r>
      <w:proofErr w:type="gramStart"/>
      <w:r w:rsidR="00BE747E">
        <w:t xml:space="preserve">) </w:t>
      </w:r>
      <w:r w:rsidR="00B23094">
        <w:t xml:space="preserve"> and</w:t>
      </w:r>
      <w:proofErr w:type="gramEnd"/>
      <w:r w:rsidR="00B23094">
        <w:t xml:space="preserve"> S(D) </w:t>
      </w:r>
      <w:r>
        <w:t xml:space="preserve">value, </w:t>
      </w:r>
      <w:r w:rsidR="008855A0">
        <w:t>we</w:t>
      </w:r>
      <w:r>
        <w:t xml:space="preserve"> </w:t>
      </w:r>
      <w:r w:rsidR="00BE747E">
        <w:t xml:space="preserve">use S(C) = S(CD) </w:t>
      </w:r>
      <w:r w:rsidR="001710F9">
        <w:t xml:space="preserve">+ </w:t>
      </w:r>
      <w:r w:rsidR="00BE747E">
        <w:t xml:space="preserve">S(D) to find </w:t>
      </w:r>
      <w:r w:rsidR="008855A0">
        <w:t>the</w:t>
      </w:r>
      <w:r w:rsidR="00BE747E">
        <w:t xml:space="preserve"> S value for the C wavelength</w:t>
      </w:r>
      <w:r w:rsidR="009576C4">
        <w:t xml:space="preserve">: S(C) = </w:t>
      </w:r>
      <w:r w:rsidR="00FE7C22">
        <w:t xml:space="preserve">-0.06 + -0.016 = </w:t>
      </w:r>
      <w:r w:rsidR="00FE7C22" w:rsidRPr="00620873">
        <w:rPr>
          <w:b/>
          <w:bCs/>
        </w:rPr>
        <w:t>-0.022</w:t>
      </w:r>
      <w:r w:rsidR="00620873" w:rsidRPr="00620873">
        <w:t>.</w:t>
      </w:r>
    </w:p>
    <w:p w14:paraId="0F808E64" w14:textId="6497520F" w:rsidR="00BE747E" w:rsidRDefault="005F3D03" w:rsidP="005B5BDC">
      <w:r>
        <w:t xml:space="preserve">These can then be placed into the annual constants file. </w:t>
      </w:r>
    </w:p>
    <w:p w14:paraId="19AB377E" w14:textId="1372200E" w:rsidR="00CD0F83" w:rsidRDefault="0030323A" w:rsidP="005B5BDC">
      <w:r>
        <w:t>I hope from the above</w:t>
      </w:r>
      <w:r w:rsidR="00EF5080">
        <w:t xml:space="preserve"> that</w:t>
      </w:r>
      <w:r>
        <w:t xml:space="preserve"> it is clear that this is not a trivial process</w:t>
      </w:r>
      <w:r w:rsidR="00780F33">
        <w:t xml:space="preserve"> -</w:t>
      </w:r>
      <w:r w:rsidR="00A850FC">
        <w:t xml:space="preserve"> it has certainly taken some time to get my head around</w:t>
      </w:r>
      <w:r>
        <w:t xml:space="preserve"> – however it is the process that </w:t>
      </w:r>
      <w:r w:rsidR="005923A3">
        <w:t>is currently used at BAS</w:t>
      </w:r>
      <w:r>
        <w:t xml:space="preserve">. </w:t>
      </w:r>
      <w:r w:rsidR="005923A3">
        <w:t>I would encourage you to contact myself</w:t>
      </w:r>
      <w:r w:rsidR="00CD0F83">
        <w:t xml:space="preserve"> (</w:t>
      </w:r>
      <w:hyperlink r:id="rId21" w:history="1">
        <w:r w:rsidR="00CD0F83" w:rsidRPr="0026234B">
          <w:rPr>
            <w:rStyle w:val="Hyperlink"/>
          </w:rPr>
          <w:t>jevesonjr@hotmail.co.uk</w:t>
        </w:r>
      </w:hyperlink>
      <w:r w:rsidR="00CD0F83">
        <w:t xml:space="preserve">) </w:t>
      </w:r>
      <w:r w:rsidR="005923A3">
        <w:t>or Jon Shanklin if any of the above is unclear.</w:t>
      </w:r>
    </w:p>
    <w:p w14:paraId="302011B3" w14:textId="2297191D" w:rsidR="0030323A" w:rsidRDefault="001B7208" w:rsidP="005B5BDC">
      <w:commentRangeStart w:id="125"/>
      <w:r>
        <w:t>To summarise the process</w:t>
      </w:r>
      <w:r w:rsidR="005F3D03">
        <w:t xml:space="preserve"> in a concise way</w:t>
      </w:r>
      <w:r>
        <w:t>:</w:t>
      </w:r>
      <w:commentRangeEnd w:id="125"/>
      <w:r w:rsidR="00B97223">
        <w:rPr>
          <w:rStyle w:val="CommentReference"/>
        </w:rPr>
        <w:commentReference w:id="125"/>
      </w:r>
    </w:p>
    <w:p w14:paraId="34ABC28E" w14:textId="72785DAB" w:rsidR="000A1B46" w:rsidRDefault="00F563A7" w:rsidP="005F3D03">
      <w:pPr>
        <w:pStyle w:val="ListParagraph"/>
        <w:numPr>
          <w:ilvl w:val="0"/>
          <w:numId w:val="5"/>
        </w:numPr>
      </w:pPr>
      <w:r>
        <w:t xml:space="preserve">Filter observations so that you </w:t>
      </w:r>
      <w:r w:rsidR="005A767B">
        <w:t xml:space="preserve">only have Direct Sun data, where there are </w:t>
      </w:r>
      <w:r w:rsidR="000A1B46">
        <w:t>&gt;=3 points and ozone is changing slowly</w:t>
      </w:r>
      <w:r w:rsidR="00F760A6">
        <w:t>.</w:t>
      </w:r>
    </w:p>
    <w:p w14:paraId="5EDC94A3" w14:textId="40BADEE3" w:rsidR="005F3D03" w:rsidRDefault="005F3D03" w:rsidP="005F3D03">
      <w:pPr>
        <w:pStyle w:val="ListParagraph"/>
        <w:numPr>
          <w:ilvl w:val="0"/>
          <w:numId w:val="5"/>
        </w:numPr>
      </w:pPr>
      <w:r>
        <w:t xml:space="preserve">Plot </w:t>
      </w:r>
      <w:r w:rsidR="00AE32EC">
        <w:t>N*</w:t>
      </w:r>
      <w:r w:rsidR="004D2146">
        <w:t>/mu against</w:t>
      </w:r>
      <w:r w:rsidR="00AE32EC">
        <w:t xml:space="preserve"> 1</w:t>
      </w:r>
      <w:r w:rsidR="004D2146">
        <w:t xml:space="preserve">/mu </w:t>
      </w:r>
      <w:r w:rsidR="000A1B46">
        <w:t>for these days</w:t>
      </w:r>
      <w:r w:rsidR="00F760A6">
        <w:t>, for individual wavelengths and then for AD and CD.</w:t>
      </w:r>
    </w:p>
    <w:p w14:paraId="26617CA9" w14:textId="38F5B64F" w:rsidR="000A1B46" w:rsidRDefault="00F259E9" w:rsidP="005F3D03">
      <w:pPr>
        <w:pStyle w:val="ListParagraph"/>
        <w:numPr>
          <w:ilvl w:val="0"/>
          <w:numId w:val="5"/>
        </w:numPr>
      </w:pPr>
      <w:r>
        <w:t xml:space="preserve">Take the </w:t>
      </w:r>
      <w:r>
        <w:rPr>
          <w:i/>
          <w:iCs/>
        </w:rPr>
        <w:t>negative</w:t>
      </w:r>
      <w:r>
        <w:t xml:space="preserve"> of the gradient for these graphs</w:t>
      </w:r>
      <w:r w:rsidR="00F760A6">
        <w:t xml:space="preserve">, </w:t>
      </w:r>
      <w:r w:rsidR="00904E77">
        <w:t>these are your S values across the season.</w:t>
      </w:r>
    </w:p>
    <w:p w14:paraId="7ABC79A0" w14:textId="56661587" w:rsidR="00F259E9" w:rsidRDefault="00F259E9" w:rsidP="005F3D03">
      <w:pPr>
        <w:pStyle w:val="ListParagraph"/>
        <w:numPr>
          <w:ilvl w:val="0"/>
          <w:numId w:val="5"/>
        </w:numPr>
      </w:pPr>
      <w:r>
        <w:t>Perform quality control on any suspect points</w:t>
      </w:r>
      <w:r w:rsidR="00904E77">
        <w:t>.</w:t>
      </w:r>
    </w:p>
    <w:p w14:paraId="2554CD7D" w14:textId="7AB5D22A" w:rsidR="007E1813" w:rsidRDefault="007E1813" w:rsidP="005F3D03">
      <w:pPr>
        <w:pStyle w:val="ListParagraph"/>
        <w:numPr>
          <w:ilvl w:val="0"/>
          <w:numId w:val="5"/>
        </w:numPr>
      </w:pPr>
      <w:r>
        <w:t xml:space="preserve">Take the median of these </w:t>
      </w:r>
      <w:proofErr w:type="gramStart"/>
      <w:r>
        <w:t>quality controlled</w:t>
      </w:r>
      <w:proofErr w:type="gramEnd"/>
      <w:r>
        <w:t xml:space="preserve"> points to give S values for A, C, D and AD, CD. </w:t>
      </w:r>
    </w:p>
    <w:p w14:paraId="7458A397" w14:textId="3A1361D1" w:rsidR="00F259E9" w:rsidRDefault="00597E2C" w:rsidP="005F3D03">
      <w:pPr>
        <w:pStyle w:val="ListParagraph"/>
        <w:numPr>
          <w:ilvl w:val="0"/>
          <w:numId w:val="5"/>
        </w:numPr>
      </w:pPr>
      <w:r>
        <w:t xml:space="preserve">Use the standard deviation of column ozone </w:t>
      </w:r>
      <w:r w:rsidR="00842E07">
        <w:t>across a day</w:t>
      </w:r>
      <w:r w:rsidR="009D673D">
        <w:t xml:space="preserve">, averaged across a season (P) </w:t>
      </w:r>
      <w:r w:rsidR="00B70911">
        <w:t xml:space="preserve">to assess whether (S(A)-S(D)) </w:t>
      </w:r>
      <w:r w:rsidR="009D673D">
        <w:t xml:space="preserve">or S(AD) provide </w:t>
      </w:r>
      <w:r w:rsidR="00E07EF5">
        <w:t xml:space="preserve">a better S(AD) value. </w:t>
      </w:r>
      <w:r w:rsidR="006C0B82">
        <w:t>Do the same for S(CD).</w:t>
      </w:r>
    </w:p>
    <w:p w14:paraId="10DEA5EF" w14:textId="52899F2B" w:rsidR="001555CE" w:rsidRDefault="001555CE" w:rsidP="00617663">
      <w:pPr>
        <w:pStyle w:val="ListParagraph"/>
        <w:numPr>
          <w:ilvl w:val="0"/>
          <w:numId w:val="5"/>
        </w:numPr>
      </w:pPr>
      <w:r>
        <w:lastRenderedPageBreak/>
        <w:t>If S(AD) has a lower P than (S(A) – S(D)), assume S(D) is correct and derive S(A) = S(AD) + S(D)</w:t>
      </w:r>
      <w:r w:rsidR="00617663">
        <w:t xml:space="preserve"> then derive S(C) = S(CD) + S(D)</w:t>
      </w:r>
    </w:p>
    <w:p w14:paraId="04AC1582" w14:textId="4BBEA4E3" w:rsidR="00E45DD7" w:rsidRDefault="00E45DD7" w:rsidP="00617663">
      <w:pPr>
        <w:pStyle w:val="ListParagraph"/>
        <w:numPr>
          <w:ilvl w:val="0"/>
          <w:numId w:val="5"/>
        </w:numPr>
      </w:pPr>
      <w:r>
        <w:t>Check the derived S values against standard lamp values</w:t>
      </w:r>
    </w:p>
    <w:p w14:paraId="6BC87526" w14:textId="4A2EB2C8" w:rsidR="00C07DE7" w:rsidRDefault="00C07DE7" w:rsidP="00617663">
      <w:pPr>
        <w:pStyle w:val="ListParagraph"/>
        <w:numPr>
          <w:ilvl w:val="0"/>
          <w:numId w:val="5"/>
        </w:numPr>
      </w:pPr>
      <w:r>
        <w:t>Write the S values (A, C and D) into the annual constant file.</w:t>
      </w:r>
    </w:p>
    <w:p w14:paraId="66981FCC" w14:textId="77777777" w:rsidR="001B7208" w:rsidRDefault="001B7208" w:rsidP="005B5BDC"/>
    <w:p w14:paraId="763A5EB7" w14:textId="670DCC47" w:rsidR="00125BB1" w:rsidRDefault="00C56F06" w:rsidP="00125BB1">
      <w:r>
        <w:t>Notes:</w:t>
      </w:r>
    </w:p>
    <w:p w14:paraId="1762B775" w14:textId="484C91D9" w:rsidR="00C56F06" w:rsidRDefault="00C56F06" w:rsidP="00125BB1">
      <w:r>
        <w:t>Not sure where to fit this in</w:t>
      </w:r>
      <w:r w:rsidR="00F8799E">
        <w:t>, but this is a note from Jon:</w:t>
      </w:r>
    </w:p>
    <w:p w14:paraId="13AFABCA" w14:textId="7F02C8E4" w:rsidR="00143E8E" w:rsidRDefault="00A05D3E" w:rsidP="00377211">
      <w:r>
        <w:t>It’s worth checking that the range of mu values used is not so great as to affect our derivation</w:t>
      </w:r>
      <w:r w:rsidR="00C80F1F">
        <w:t xml:space="preserve"> – there are likely some DS measurements that are at </w:t>
      </w:r>
      <w:r w:rsidR="00EE1086">
        <w:t>greater mu values that</w:t>
      </w:r>
      <w:r w:rsidR="005C6E2C">
        <w:t xml:space="preserve"> should not be used for deriving S. This depends on the atmospheric conditions and should not be considered a hard </w:t>
      </w:r>
      <w:proofErr w:type="spellStart"/>
      <w:r w:rsidR="005C6E2C">
        <w:t>cutoff</w:t>
      </w:r>
      <w:proofErr w:type="spellEnd"/>
      <w:r w:rsidR="005C6E2C">
        <w:t xml:space="preserve"> necessarily, as it will depend on atmospheric scattering, which varies with station, time of year etc. </w:t>
      </w:r>
      <w:r>
        <w:t xml:space="preserve"> </w:t>
      </w:r>
    </w:p>
    <w:p w14:paraId="11965B02" w14:textId="502E1C77" w:rsidR="00E42016" w:rsidRDefault="00E42016" w:rsidP="00377211"/>
    <w:p w14:paraId="158CA72F" w14:textId="15F08A88" w:rsidR="00143E8E" w:rsidRPr="008D1F2C" w:rsidRDefault="008D1F2C" w:rsidP="00377211">
      <w:pPr>
        <w:rPr>
          <w:b/>
          <w:bCs/>
        </w:rPr>
      </w:pPr>
      <w:r w:rsidRPr="008D1F2C">
        <w:rPr>
          <w:b/>
          <w:bCs/>
        </w:rPr>
        <w:t xml:space="preserve">A New Method? – the </w:t>
      </w:r>
      <w:commentRangeStart w:id="126"/>
      <w:r w:rsidRPr="008D1F2C">
        <w:rPr>
          <w:b/>
          <w:bCs/>
        </w:rPr>
        <w:t>Eveson Method</w:t>
      </w:r>
      <w:commentRangeEnd w:id="126"/>
      <w:r w:rsidR="00F95215">
        <w:rPr>
          <w:rStyle w:val="CommentReference"/>
        </w:rPr>
        <w:commentReference w:id="126"/>
      </w:r>
      <w:r w:rsidRPr="008D1F2C">
        <w:rPr>
          <w:b/>
          <w:bCs/>
        </w:rPr>
        <w:t>?</w:t>
      </w:r>
    </w:p>
    <w:p w14:paraId="291E42C0" w14:textId="063D04E5" w:rsidR="002D5796" w:rsidRDefault="00016B0F" w:rsidP="00377211">
      <w:r>
        <w:t>When Jon</w:t>
      </w:r>
      <w:r w:rsidR="00183E92">
        <w:t>athan</w:t>
      </w:r>
      <w:r>
        <w:t xml:space="preserve"> Shanklin recommended that I look at the spread of ozone values that an S value gives,</w:t>
      </w:r>
      <w:r w:rsidR="00D108A0">
        <w:t xml:space="preserve"> it occurred to me that you could simply take a suitable range</w:t>
      </w:r>
      <w:r w:rsidR="00B637E1">
        <w:t xml:space="preserve"> of S (</w:t>
      </w:r>
      <w:r w:rsidR="00D108A0">
        <w:t>based on historic values</w:t>
      </w:r>
      <w:r w:rsidR="00B637E1">
        <w:t xml:space="preserve">) </w:t>
      </w:r>
      <w:r w:rsidR="00D108A0">
        <w:t>and iterate through this range</w:t>
      </w:r>
      <w:r w:rsidR="00305696">
        <w:t xml:space="preserve"> to see how this affects the data.</w:t>
      </w:r>
      <w:r w:rsidR="00077B38">
        <w:t xml:space="preserve"> </w:t>
      </w:r>
    </w:p>
    <w:p w14:paraId="28109D08" w14:textId="52BA2B39" w:rsidR="009E2550" w:rsidRDefault="009C29E0" w:rsidP="00377211">
      <w:r>
        <w:t xml:space="preserve">I have </w:t>
      </w:r>
      <w:r w:rsidR="007435C9">
        <w:t>used</w:t>
      </w:r>
      <w:r>
        <w:t xml:space="preserve"> S values at interval</w:t>
      </w:r>
      <w:r w:rsidR="007435C9">
        <w:t>s</w:t>
      </w:r>
      <w:r>
        <w:t xml:space="preserve"> of 0.002 between -0.1 and +0.1 to </w:t>
      </w:r>
      <w:r w:rsidR="005E5DE3">
        <w:t>calculate column ozone values for each observation across the 2015 season</w:t>
      </w:r>
      <w:r w:rsidR="00DA47AD">
        <w:t xml:space="preserve">. Then for each calendar day I have calculated the standard deviation for the direct sun observations. To get a measure of how good an S value is across a season I have taken the mean of </w:t>
      </w:r>
      <w:r w:rsidR="00010450">
        <w:t>all the daily standard deviations</w:t>
      </w:r>
      <w:r w:rsidR="00596D7B">
        <w:t xml:space="preserve">, in the same way as the end of the Langley method, discussed in the previous </w:t>
      </w:r>
      <w:r w:rsidR="00F93A27">
        <w:t>section</w:t>
      </w:r>
      <w:r w:rsidR="00010450">
        <w:t xml:space="preserve">. Then I have plotted the </w:t>
      </w:r>
      <w:r w:rsidR="00926537">
        <w:t xml:space="preserve">average season standard deviation against the value of S used to produce the following </w:t>
      </w:r>
      <w:commentRangeStart w:id="127"/>
      <w:commentRangeStart w:id="128"/>
      <w:r w:rsidR="00926537">
        <w:t>graphs</w:t>
      </w:r>
      <w:commentRangeEnd w:id="127"/>
      <w:r w:rsidR="002F0416">
        <w:rPr>
          <w:rStyle w:val="CommentReference"/>
        </w:rPr>
        <w:commentReference w:id="127"/>
      </w:r>
      <w:commentRangeEnd w:id="128"/>
      <w:r w:rsidR="008E3371">
        <w:rPr>
          <w:rStyle w:val="CommentReference"/>
        </w:rPr>
        <w:commentReference w:id="128"/>
      </w:r>
      <w:r w:rsidR="00926537">
        <w:t>:</w:t>
      </w:r>
    </w:p>
    <w:p w14:paraId="2E5D5DCE" w14:textId="77777777" w:rsidR="00D131E8" w:rsidRDefault="00106E53" w:rsidP="00D131E8">
      <w:pPr>
        <w:keepNext/>
        <w:rPr>
          <w:ins w:id="129" w:author="Joshua Eveson - BAS" w:date="2021-08-02T15:38:00Z"/>
        </w:rPr>
        <w:pPrChange w:id="130" w:author="Joshua Eveson - BAS" w:date="2021-08-02T15:38:00Z">
          <w:pPr/>
        </w:pPrChange>
      </w:pPr>
      <w:r>
        <w:rPr>
          <w:noProof/>
        </w:rPr>
        <w:drawing>
          <wp:inline distT="0" distB="0" distL="0" distR="0" wp14:anchorId="31D07B23" wp14:editId="5DFEC15D">
            <wp:extent cx="4726940" cy="3355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6940" cy="3355340"/>
                    </a:xfrm>
                    <a:prstGeom prst="rect">
                      <a:avLst/>
                    </a:prstGeom>
                    <a:noFill/>
                    <a:ln>
                      <a:noFill/>
                    </a:ln>
                  </pic:spPr>
                </pic:pic>
              </a:graphicData>
            </a:graphic>
          </wp:inline>
        </w:drawing>
      </w:r>
    </w:p>
    <w:p w14:paraId="4EE485CC" w14:textId="79E799B8" w:rsidR="00D131E8" w:rsidRDefault="00D131E8" w:rsidP="00D131E8">
      <w:pPr>
        <w:pStyle w:val="Caption"/>
        <w:rPr>
          <w:ins w:id="131" w:author="Joshua Eveson - BAS" w:date="2021-08-02T15:38:00Z"/>
        </w:rPr>
        <w:pPrChange w:id="132" w:author="Joshua Eveson - BAS" w:date="2021-08-02T15:38:00Z">
          <w:pPr>
            <w:pStyle w:val="Caption"/>
          </w:pPr>
        </w:pPrChange>
      </w:pPr>
      <w:ins w:id="133" w:author="Joshua Eveson - BAS" w:date="2021-08-02T15:38:00Z">
        <w:r>
          <w:t xml:space="preserve">Figure </w:t>
        </w:r>
        <w:r>
          <w:fldChar w:fldCharType="begin"/>
        </w:r>
        <w:r>
          <w:instrText xml:space="preserve"> SEQ Figure \* ARABIC </w:instrText>
        </w:r>
      </w:ins>
      <w:r>
        <w:fldChar w:fldCharType="separate"/>
      </w:r>
      <w:ins w:id="134" w:author="Joshua Eveson - BAS" w:date="2021-08-02T15:38:00Z">
        <w:r>
          <w:rPr>
            <w:noProof/>
          </w:rPr>
          <w:t>6</w:t>
        </w:r>
        <w:r>
          <w:fldChar w:fldCharType="end"/>
        </w:r>
        <w:r>
          <w:t>: Plot showing how "P" (y axis): the daily standard deviation of column ozone, averaged across a season, changes with different S values (x axis)</w:t>
        </w:r>
        <w:r>
          <w:t xml:space="preserve"> for the AD wavelengths.</w:t>
        </w:r>
      </w:ins>
    </w:p>
    <w:p w14:paraId="327477B8" w14:textId="15EFDF7C" w:rsidR="00967703" w:rsidRDefault="00B464FF" w:rsidP="00377211">
      <w:r w:rsidRPr="00B464FF">
        <w:t xml:space="preserve"> </w:t>
      </w:r>
    </w:p>
    <w:p w14:paraId="4CFBA3BE" w14:textId="77777777" w:rsidR="00D131E8" w:rsidRDefault="00967703" w:rsidP="00D131E8">
      <w:pPr>
        <w:keepNext/>
        <w:rPr>
          <w:ins w:id="135" w:author="Joshua Eveson - BAS" w:date="2021-08-02T15:38:00Z"/>
        </w:rPr>
        <w:pPrChange w:id="136" w:author="Joshua Eveson - BAS" w:date="2021-08-02T15:38:00Z">
          <w:pPr/>
        </w:pPrChange>
      </w:pPr>
      <w:r>
        <w:rPr>
          <w:noProof/>
        </w:rPr>
        <w:lastRenderedPageBreak/>
        <w:drawing>
          <wp:inline distT="0" distB="0" distL="0" distR="0" wp14:anchorId="4A2B58FE" wp14:editId="1C854C57">
            <wp:extent cx="4670425" cy="3355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0425" cy="3355340"/>
                    </a:xfrm>
                    <a:prstGeom prst="rect">
                      <a:avLst/>
                    </a:prstGeom>
                    <a:noFill/>
                    <a:ln>
                      <a:noFill/>
                    </a:ln>
                  </pic:spPr>
                </pic:pic>
              </a:graphicData>
            </a:graphic>
          </wp:inline>
        </w:drawing>
      </w:r>
    </w:p>
    <w:p w14:paraId="3E2ED8FD" w14:textId="68F1F547" w:rsidR="00D131E8" w:rsidRDefault="00D131E8" w:rsidP="00D131E8">
      <w:pPr>
        <w:pStyle w:val="Caption"/>
        <w:rPr>
          <w:ins w:id="137" w:author="Joshua Eveson - BAS" w:date="2021-08-02T15:38:00Z"/>
        </w:rPr>
      </w:pPr>
      <w:ins w:id="138" w:author="Joshua Eveson - BAS" w:date="2021-08-02T15:38:00Z">
        <w:r>
          <w:t xml:space="preserve">Figure </w:t>
        </w:r>
        <w:r>
          <w:fldChar w:fldCharType="begin"/>
        </w:r>
        <w:r>
          <w:instrText xml:space="preserve"> SEQ Figure \* ARABIC </w:instrText>
        </w:r>
      </w:ins>
      <w:r>
        <w:fldChar w:fldCharType="separate"/>
      </w:r>
      <w:ins w:id="139" w:author="Joshua Eveson - BAS" w:date="2021-08-02T15:38:00Z">
        <w:r>
          <w:rPr>
            <w:noProof/>
          </w:rPr>
          <w:t>7</w:t>
        </w:r>
        <w:r>
          <w:fldChar w:fldCharType="end"/>
        </w:r>
        <w:r>
          <w:t>: Plot showing how "P" (y axis): the daily standard deviation of column ozone, averaged across a season, changes with different S values (x axis)</w:t>
        </w:r>
        <w:r>
          <w:t xml:space="preserve"> for the </w:t>
        </w:r>
        <w:r>
          <w:t>C</w:t>
        </w:r>
        <w:r>
          <w:t>D wavelengths.</w:t>
        </w:r>
      </w:ins>
    </w:p>
    <w:p w14:paraId="11AB1DF1" w14:textId="264746FE" w:rsidR="009C29E0" w:rsidRDefault="009C29E0" w:rsidP="00D131E8">
      <w:pPr>
        <w:pStyle w:val="Caption"/>
        <w:pPrChange w:id="140" w:author="Joshua Eveson - BAS" w:date="2021-08-02T15:38:00Z">
          <w:pPr/>
        </w:pPrChange>
      </w:pPr>
    </w:p>
    <w:p w14:paraId="5F49052D" w14:textId="73AD2526" w:rsidR="003E5F52" w:rsidRDefault="00F93A27" w:rsidP="00377211">
      <w:r>
        <w:t>It is unclear to me why the AD graph is so much more jagged than the CD, but</w:t>
      </w:r>
      <w:r w:rsidR="00D43777">
        <w:t xml:space="preserve">, with a bit of smoothing, </w:t>
      </w:r>
      <w:r w:rsidR="000610F1">
        <w:t xml:space="preserve">such as fitting a polynomial curve to the graph, </w:t>
      </w:r>
      <w:r w:rsidR="00D43777">
        <w:t>it is quite simple to derive S based on the minimum of these graphs</w:t>
      </w:r>
      <w:r w:rsidR="000610F1">
        <w:t xml:space="preserve">. </w:t>
      </w:r>
      <w:r w:rsidR="0076148A">
        <w:t>Whilst these S values have not been tested to a great degree, it seems like</w:t>
      </w:r>
      <w:r w:rsidR="00A40846">
        <w:t xml:space="preserve"> this </w:t>
      </w:r>
      <w:r w:rsidR="000610F1">
        <w:t>is</w:t>
      </w:r>
      <w:r w:rsidR="00A40846">
        <w:t xml:space="preserve"> be</w:t>
      </w:r>
      <w:r w:rsidR="0076148A">
        <w:t xml:space="preserve"> a simple and intuitive method for deriving S.</w:t>
      </w:r>
    </w:p>
    <w:p w14:paraId="20EF1A30" w14:textId="4309599D" w:rsidR="007E161D" w:rsidRDefault="0076148A" w:rsidP="00377211">
      <w:r>
        <w:t>Jon</w:t>
      </w:r>
      <w:r w:rsidR="00183E92">
        <w:t>athan</w:t>
      </w:r>
      <w:r>
        <w:t xml:space="preserve"> Shanklin has the following comments:</w:t>
      </w:r>
    </w:p>
    <w:p w14:paraId="4FAAD282" w14:textId="4C02FBB7" w:rsidR="0076148A" w:rsidRPr="0062622A" w:rsidRDefault="00D97105" w:rsidP="0076148A">
      <w:pPr>
        <w:rPr>
          <w:i/>
          <w:iCs/>
          <w:color w:val="1F497D"/>
          <w:sz w:val="18"/>
          <w:szCs w:val="18"/>
        </w:rPr>
      </w:pPr>
      <w:r w:rsidRPr="0062622A">
        <w:rPr>
          <w:i/>
          <w:iCs/>
          <w:color w:val="1F497D"/>
          <w:sz w:val="18"/>
          <w:szCs w:val="18"/>
        </w:rPr>
        <w:t>“</w:t>
      </w:r>
      <w:r w:rsidR="0076148A" w:rsidRPr="0062622A">
        <w:rPr>
          <w:i/>
          <w:iCs/>
          <w:color w:val="1F497D"/>
          <w:sz w:val="18"/>
          <w:szCs w:val="18"/>
        </w:rPr>
        <w:t xml:space="preserve">Hi </w:t>
      </w:r>
      <w:proofErr w:type="gramStart"/>
      <w:r w:rsidR="0076148A" w:rsidRPr="0062622A">
        <w:rPr>
          <w:i/>
          <w:iCs/>
          <w:color w:val="1F497D"/>
          <w:sz w:val="18"/>
          <w:szCs w:val="18"/>
        </w:rPr>
        <w:t>Josh</w:t>
      </w:r>
      <w:proofErr w:type="gramEnd"/>
      <w:r w:rsidR="0076148A" w:rsidRPr="0062622A">
        <w:rPr>
          <w:i/>
          <w:iCs/>
          <w:color w:val="1F497D"/>
          <w:sz w:val="18"/>
          <w:szCs w:val="18"/>
        </w:rPr>
        <w:t>,</w:t>
      </w:r>
    </w:p>
    <w:p w14:paraId="19B7CACF" w14:textId="757A28DC" w:rsidR="0076148A" w:rsidRPr="0062622A" w:rsidRDefault="0076148A" w:rsidP="0076148A">
      <w:pPr>
        <w:rPr>
          <w:i/>
          <w:iCs/>
          <w:color w:val="1F497D"/>
          <w:sz w:val="18"/>
          <w:szCs w:val="18"/>
        </w:rPr>
      </w:pPr>
      <w:r w:rsidRPr="0062622A">
        <w:rPr>
          <w:i/>
          <w:iCs/>
          <w:color w:val="1F497D"/>
          <w:sz w:val="18"/>
          <w:szCs w:val="18"/>
        </w:rPr>
        <w:t xml:space="preserve">That looks pretty neat.  Probably a far better way of determining Lo </w:t>
      </w:r>
      <w:r w:rsidRPr="0062622A">
        <w:rPr>
          <w:i/>
          <w:iCs/>
          <w:sz w:val="18"/>
          <w:szCs w:val="18"/>
        </w:rPr>
        <w:t xml:space="preserve">(S)* </w:t>
      </w:r>
      <w:r w:rsidRPr="0062622A">
        <w:rPr>
          <w:i/>
          <w:iCs/>
          <w:color w:val="1F497D"/>
          <w:sz w:val="18"/>
          <w:szCs w:val="18"/>
        </w:rPr>
        <w:t xml:space="preserve">than using gradient plots.  I presume you can output the minimum point on the curve and give a standard error to it.  Next step would be to see how </w:t>
      </w:r>
      <w:proofErr w:type="gramStart"/>
      <w:r w:rsidRPr="0062622A">
        <w:rPr>
          <w:i/>
          <w:iCs/>
          <w:color w:val="1F497D"/>
          <w:sz w:val="18"/>
          <w:szCs w:val="18"/>
        </w:rPr>
        <w:t>that changes</w:t>
      </w:r>
      <w:proofErr w:type="gramEnd"/>
      <w:r w:rsidRPr="0062622A">
        <w:rPr>
          <w:i/>
          <w:iCs/>
          <w:color w:val="1F497D"/>
          <w:sz w:val="18"/>
          <w:szCs w:val="18"/>
        </w:rPr>
        <w:t xml:space="preserve"> from one year to the next, and how that compares to the lamp tests.</w:t>
      </w:r>
    </w:p>
    <w:p w14:paraId="40DD93F2" w14:textId="041D0CA5" w:rsidR="0076148A" w:rsidRPr="0062622A" w:rsidRDefault="0076148A" w:rsidP="0076148A">
      <w:pPr>
        <w:rPr>
          <w:i/>
          <w:iCs/>
          <w:color w:val="1F497D"/>
          <w:sz w:val="18"/>
          <w:szCs w:val="18"/>
        </w:rPr>
      </w:pPr>
      <w:r w:rsidRPr="0062622A">
        <w:rPr>
          <w:i/>
          <w:iCs/>
          <w:color w:val="1F497D"/>
          <w:sz w:val="18"/>
          <w:szCs w:val="18"/>
        </w:rPr>
        <w:t xml:space="preserve">For </w:t>
      </w:r>
      <w:proofErr w:type="gramStart"/>
      <w:r w:rsidRPr="0062622A">
        <w:rPr>
          <w:i/>
          <w:iCs/>
          <w:color w:val="1F497D"/>
          <w:sz w:val="18"/>
          <w:szCs w:val="18"/>
        </w:rPr>
        <w:t>Halley</w:t>
      </w:r>
      <w:proofErr w:type="gramEnd"/>
      <w:r w:rsidRPr="0062622A">
        <w:rPr>
          <w:i/>
          <w:iCs/>
          <w:color w:val="1F497D"/>
          <w:sz w:val="18"/>
          <w:szCs w:val="18"/>
        </w:rPr>
        <w:t xml:space="preserve"> I don’t think it makes much difference whether you use calendar days or 24 hour periods about local noon.  For </w:t>
      </w:r>
      <w:proofErr w:type="spellStart"/>
      <w:r w:rsidRPr="0062622A">
        <w:rPr>
          <w:i/>
          <w:iCs/>
          <w:color w:val="1F497D"/>
          <w:sz w:val="18"/>
          <w:szCs w:val="18"/>
        </w:rPr>
        <w:t>Vernadsky</w:t>
      </w:r>
      <w:proofErr w:type="spellEnd"/>
      <w:r w:rsidRPr="0062622A">
        <w:rPr>
          <w:i/>
          <w:iCs/>
          <w:color w:val="1F497D"/>
          <w:sz w:val="18"/>
          <w:szCs w:val="18"/>
        </w:rPr>
        <w:t xml:space="preserve"> it might, so it would be best practice to use local time for both.</w:t>
      </w:r>
    </w:p>
    <w:p w14:paraId="0F819517" w14:textId="297F7B04" w:rsidR="0076148A" w:rsidRPr="0062622A" w:rsidRDefault="0076148A" w:rsidP="0076148A">
      <w:pPr>
        <w:rPr>
          <w:i/>
          <w:iCs/>
          <w:color w:val="1F497D"/>
          <w:sz w:val="18"/>
          <w:szCs w:val="18"/>
          <w:lang w:eastAsia="en-GB"/>
        </w:rPr>
      </w:pPr>
      <w:r w:rsidRPr="0062622A">
        <w:rPr>
          <w:i/>
          <w:iCs/>
          <w:color w:val="1F497D"/>
          <w:sz w:val="18"/>
          <w:szCs w:val="18"/>
          <w:lang w:eastAsia="en-GB"/>
        </w:rPr>
        <w:t>Regards,</w:t>
      </w:r>
    </w:p>
    <w:p w14:paraId="1A9F12A2" w14:textId="2A839F1C" w:rsidR="00D97105" w:rsidRPr="0062622A" w:rsidRDefault="00D97105" w:rsidP="0076148A">
      <w:pPr>
        <w:rPr>
          <w:i/>
          <w:iCs/>
          <w:color w:val="1F497D"/>
          <w:sz w:val="18"/>
          <w:szCs w:val="18"/>
          <w:lang w:eastAsia="en-GB"/>
        </w:rPr>
      </w:pPr>
      <w:r w:rsidRPr="0062622A">
        <w:rPr>
          <w:i/>
          <w:iCs/>
          <w:color w:val="1F497D"/>
          <w:sz w:val="18"/>
          <w:szCs w:val="18"/>
          <w:lang w:eastAsia="en-GB"/>
        </w:rPr>
        <w:t>Jon</w:t>
      </w:r>
      <w:r w:rsidR="0062622A" w:rsidRPr="0062622A">
        <w:rPr>
          <w:i/>
          <w:iCs/>
          <w:color w:val="1F497D"/>
          <w:sz w:val="18"/>
          <w:szCs w:val="18"/>
          <w:lang w:eastAsia="en-GB"/>
        </w:rPr>
        <w:t>athan Shanklin”</w:t>
      </w:r>
    </w:p>
    <w:p w14:paraId="412FF4AE" w14:textId="1F7EF262" w:rsidR="00005C4D" w:rsidRPr="00AB70DF" w:rsidRDefault="0076148A" w:rsidP="00377211">
      <w:pPr>
        <w:rPr>
          <w:color w:val="1F4E79" w:themeColor="accent1" w:themeShade="80"/>
        </w:rPr>
      </w:pPr>
      <w:r w:rsidRPr="00AB70DF">
        <w:rPr>
          <w:color w:val="1F4E79" w:themeColor="accent1" w:themeShade="80"/>
        </w:rPr>
        <w:t>*</w:t>
      </w:r>
      <w:r w:rsidRPr="00142828">
        <w:rPr>
          <w:color w:val="1F4E79" w:themeColor="accent1" w:themeShade="80"/>
          <w:sz w:val="18"/>
          <w:szCs w:val="18"/>
        </w:rPr>
        <w:t>Jon</w:t>
      </w:r>
      <w:r w:rsidR="00183E92" w:rsidRPr="00142828">
        <w:rPr>
          <w:color w:val="1F4E79" w:themeColor="accent1" w:themeShade="80"/>
          <w:sz w:val="18"/>
          <w:szCs w:val="18"/>
        </w:rPr>
        <w:t>athan</w:t>
      </w:r>
      <w:r w:rsidRPr="00142828">
        <w:rPr>
          <w:color w:val="1F4E79" w:themeColor="accent1" w:themeShade="80"/>
          <w:sz w:val="18"/>
          <w:szCs w:val="18"/>
        </w:rPr>
        <w:t xml:space="preserve"> refers to S as Lo</w:t>
      </w:r>
      <w:r w:rsidR="00AF40D2" w:rsidRPr="00142828">
        <w:rPr>
          <w:color w:val="1F4E79" w:themeColor="accent1" w:themeShade="80"/>
          <w:sz w:val="18"/>
          <w:szCs w:val="18"/>
        </w:rPr>
        <w:t xml:space="preserve">, this is something I’ve changed in my notes to be more consistent with the </w:t>
      </w:r>
      <w:r w:rsidR="00564AB3" w:rsidRPr="00142828">
        <w:rPr>
          <w:color w:val="1F4E79" w:themeColor="accent1" w:themeShade="80"/>
          <w:sz w:val="18"/>
          <w:szCs w:val="18"/>
        </w:rPr>
        <w:t xml:space="preserve">wider </w:t>
      </w:r>
      <w:r w:rsidR="00AF40D2" w:rsidRPr="00142828">
        <w:rPr>
          <w:color w:val="1F4E79" w:themeColor="accent1" w:themeShade="80"/>
          <w:sz w:val="18"/>
          <w:szCs w:val="18"/>
        </w:rPr>
        <w:t>literature.</w:t>
      </w:r>
      <w:r w:rsidR="00AF40D2" w:rsidRPr="00AB70DF">
        <w:rPr>
          <w:color w:val="1F4E79" w:themeColor="accent1" w:themeShade="80"/>
        </w:rPr>
        <w:t xml:space="preserve"> </w:t>
      </w:r>
    </w:p>
    <w:p w14:paraId="5BECC60E" w14:textId="2624AC6F" w:rsidR="00027621" w:rsidRDefault="00DF768A" w:rsidP="00377211">
      <w:r>
        <w:t xml:space="preserve">To </w:t>
      </w:r>
      <w:r w:rsidR="00B637E1">
        <w:t>test these values (or indeed any S values that are obtained</w:t>
      </w:r>
      <w:r w:rsidR="00A06996">
        <w:t xml:space="preserve">) we should check what we produce against the lamp tests. </w:t>
      </w:r>
      <w:r w:rsidR="00CC7B3A">
        <w:t>The lamps are not entirely definitive, as we do not have any guarantees the lamps are not changing their output with time</w:t>
      </w:r>
      <w:r w:rsidR="00DE17E3">
        <w:t xml:space="preserve">, </w:t>
      </w:r>
      <w:r w:rsidR="000610F1">
        <w:t xml:space="preserve">but they provide a </w:t>
      </w:r>
      <w:r w:rsidR="00784484">
        <w:t xml:space="preserve">good sanity check on our S values. </w:t>
      </w:r>
    </w:p>
    <w:p w14:paraId="67F7E128" w14:textId="10B37075" w:rsidR="00784484" w:rsidRDefault="00784484" w:rsidP="00377211"/>
    <w:p w14:paraId="4EEDF02D" w14:textId="77777777" w:rsidR="001F683F" w:rsidRDefault="001F683F" w:rsidP="00377211"/>
    <w:p w14:paraId="5978F748" w14:textId="6D4DE68C" w:rsidR="001F683F" w:rsidRPr="000D08EB" w:rsidRDefault="000D08EB" w:rsidP="00377211">
      <w:pPr>
        <w:rPr>
          <w:b/>
          <w:bCs/>
        </w:rPr>
      </w:pPr>
      <w:commentRangeStart w:id="141"/>
      <w:r w:rsidRPr="000D08EB">
        <w:rPr>
          <w:b/>
          <w:bCs/>
        </w:rPr>
        <w:t>Conclusion</w:t>
      </w:r>
      <w:commentRangeEnd w:id="141"/>
      <w:r w:rsidR="00595709">
        <w:rPr>
          <w:rStyle w:val="CommentReference"/>
        </w:rPr>
        <w:commentReference w:id="141"/>
      </w:r>
      <w:ins w:id="142" w:author="Joshua Eveson - BAS" w:date="2021-08-02T11:32:00Z">
        <w:r w:rsidR="008E3371">
          <w:rPr>
            <w:b/>
            <w:bCs/>
          </w:rPr>
          <w:t xml:space="preserve"> – Calculating Ozone Values</w:t>
        </w:r>
      </w:ins>
    </w:p>
    <w:p w14:paraId="1A1EC3AF" w14:textId="594E1CD1" w:rsidR="00DE17BB" w:rsidRDefault="00DE17BB" w:rsidP="00DE17BB">
      <w:r>
        <w:t>Once</w:t>
      </w:r>
      <w:r w:rsidR="00E06A4C">
        <w:t xml:space="preserve"> a satisfactory</w:t>
      </w:r>
      <w:r>
        <w:t xml:space="preserve"> S</w:t>
      </w:r>
      <w:r>
        <w:rPr>
          <w:vertAlign w:val="subscript"/>
        </w:rPr>
        <w:t xml:space="preserve"> </w:t>
      </w:r>
      <w:r>
        <w:t>is obtained</w:t>
      </w:r>
      <w:r w:rsidR="00E06A4C">
        <w:t xml:space="preserve"> by any one of these methods, </w:t>
      </w:r>
      <w:r>
        <w:t>we can finally compute a value for ozone using one of the direct sun equations:</w:t>
      </w:r>
    </w:p>
    <w:p w14:paraId="2945DDE7" w14:textId="77777777" w:rsidR="00DE17BB" w:rsidRDefault="00DE17BB" w:rsidP="00DE17BB">
      <w:pPr>
        <w:jc w:val="center"/>
      </w:pPr>
      <w:r w:rsidRPr="009A06E3">
        <w:rPr>
          <w:iCs/>
          <w:noProof/>
          <w:lang w:eastAsia="en-GB"/>
        </w:rPr>
        <w:lastRenderedPageBreak/>
        <w:drawing>
          <wp:inline distT="0" distB="0" distL="0" distR="0" wp14:anchorId="4B1EFF8B" wp14:editId="7F3E5334">
            <wp:extent cx="3199562" cy="736261"/>
            <wp:effectExtent l="0" t="0" r="1270" b="698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24"/>
                    <a:stretch>
                      <a:fillRect/>
                    </a:stretch>
                  </pic:blipFill>
                  <pic:spPr>
                    <a:xfrm>
                      <a:off x="0" y="0"/>
                      <a:ext cx="3259683" cy="750096"/>
                    </a:xfrm>
                    <a:prstGeom prst="rect">
                      <a:avLst/>
                    </a:prstGeom>
                  </pic:spPr>
                </pic:pic>
              </a:graphicData>
            </a:graphic>
          </wp:inline>
        </w:drawing>
      </w:r>
    </w:p>
    <w:p w14:paraId="785EABC6" w14:textId="77777777" w:rsidR="00DE17BB" w:rsidRDefault="00D131E8" w:rsidP="00DE17BB">
      <w:pPr>
        <w:rPr>
          <w:rFonts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12</m:t>
              </m:r>
            </m:sub>
          </m:sSub>
          <m:r>
            <w:rPr>
              <w:rFonts w:ascii="Cambria Math" w:hAnsi="Cambria Math" w:cstheme="minorHAnsi"/>
            </w:rPr>
            <m:t>=</m:t>
          </m:r>
          <m:f>
            <m:fPr>
              <m:ctrlPr>
                <w:rPr>
                  <w:rFonts w:ascii="Cambria Math" w:hAnsi="Cambria Math" w:cstheme="minorHAnsi"/>
                  <w: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e>
              </m:d>
            </m:num>
            <m:den>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α-</m:t>
                      </m:r>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e>
                  </m:d>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α-</m:t>
                      </m:r>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e>
                  </m:d>
                </m:e>
                <m:sub>
                  <m:r>
                    <w:rPr>
                      <w:rFonts w:ascii="Cambria Math" w:hAnsi="Cambria Math" w:cstheme="minorHAnsi"/>
                    </w:rPr>
                    <m:t>2</m:t>
                  </m:r>
                </m:sub>
              </m:sSub>
              <m:r>
                <w:rPr>
                  <w:rFonts w:ascii="Cambria Math" w:hAnsi="Cambria Math" w:cstheme="minorHAnsi"/>
                </w:rPr>
                <m:t>]μ</m:t>
              </m:r>
            </m:den>
          </m:f>
          <m:r>
            <w:rPr>
              <w:rFonts w:ascii="Cambria Math" w:hAnsi="Cambria Math" w:cstheme="minorHAnsi"/>
            </w:rPr>
            <m:t>-</m:t>
          </m:r>
          <m:f>
            <m:fPr>
              <m:ctrlPr>
                <w:rPr>
                  <w:rFonts w:ascii="Cambria Math" w:hAnsi="Cambria Math" w:cstheme="minorHAnsi"/>
                  <w:i/>
                </w:rPr>
              </m:ctrlPr>
            </m:fPr>
            <m:num>
              <m:d>
                <m:dPr>
                  <m:begChr m:val="["/>
                  <m:endChr m:val="]"/>
                  <m:ctrlPr>
                    <w:rPr>
                      <w:rFonts w:ascii="Cambria Math" w:hAnsi="Cambria Math" w:cstheme="minorHAnsi"/>
                      <w:i/>
                    </w:rPr>
                  </m:ctrlPr>
                </m:dPr>
                <m:e>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 xml:space="preserve">β- </m:t>
                          </m:r>
                          <m:sSup>
                            <m:sSupPr>
                              <m:ctrlPr>
                                <w:rPr>
                                  <w:rFonts w:ascii="Cambria Math" w:hAnsi="Cambria Math" w:cstheme="minorHAnsi"/>
                                  <w:i/>
                                </w:rPr>
                              </m:ctrlPr>
                            </m:sSupPr>
                            <m:e>
                              <m:r>
                                <w:rPr>
                                  <w:rFonts w:ascii="Cambria Math" w:hAnsi="Cambria Math" w:cstheme="minorHAnsi"/>
                                </w:rPr>
                                <m:t>β</m:t>
                              </m:r>
                            </m:e>
                            <m:sup>
                              <m:r>
                                <w:rPr>
                                  <w:rFonts w:ascii="Cambria Math" w:hAnsi="Cambria Math" w:cstheme="minorHAnsi"/>
                                </w:rPr>
                                <m:t>'</m:t>
                              </m:r>
                            </m:sup>
                          </m:sSup>
                        </m:e>
                      </m:d>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β- β</m:t>
                          </m:r>
                        </m:e>
                      </m:d>
                    </m:e>
                    <m:sub>
                      <m:r>
                        <w:rPr>
                          <w:rFonts w:ascii="Cambria Math" w:hAnsi="Cambria Math" w:cstheme="minorHAnsi"/>
                        </w:rPr>
                        <m:t>2</m:t>
                      </m:r>
                    </m:sub>
                  </m:sSub>
                </m:e>
              </m:d>
              <m:f>
                <m:fPr>
                  <m:ctrlPr>
                    <w:rPr>
                      <w:rFonts w:ascii="Cambria Math" w:eastAsiaTheme="minorEastAsia" w:hAnsi="Cambria Math" w:cstheme="minorHAnsi"/>
                      <w:i/>
                    </w:rPr>
                  </m:ctrlPr>
                </m:fPr>
                <m:num>
                  <m:r>
                    <w:rPr>
                      <w:rFonts w:ascii="Cambria Math" w:eastAsiaTheme="minorEastAsia" w:hAnsi="Cambria Math" w:cstheme="minorHAnsi"/>
                    </w:rPr>
                    <m:t>p</m:t>
                  </m:r>
                </m:num>
                <m:den>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0</m:t>
                      </m:r>
                    </m:sub>
                  </m:sSub>
                </m:den>
              </m:f>
            </m:num>
            <m:den>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α-</m:t>
                      </m:r>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e>
                  </m:d>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α-</m:t>
                      </m:r>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e>
                  </m:d>
                </m:e>
                <m:sub>
                  <m:r>
                    <w:rPr>
                      <w:rFonts w:ascii="Cambria Math" w:hAnsi="Cambria Math" w:cstheme="minorHAnsi"/>
                    </w:rPr>
                    <m:t>2</m:t>
                  </m:r>
                </m:sub>
              </m:sSub>
            </m:den>
          </m:f>
        </m:oMath>
      </m:oMathPara>
    </w:p>
    <w:p w14:paraId="62F0C85C" w14:textId="77777777" w:rsidR="00DE17BB" w:rsidRDefault="00DE17BB" w:rsidP="00DE17BB"/>
    <w:p w14:paraId="4A434DF5" w14:textId="77777777" w:rsidR="00DE17BB" w:rsidRDefault="00DE17BB" w:rsidP="00DE17BB">
      <w:r>
        <w:t xml:space="preserve">Where N = N* + S. </w:t>
      </w:r>
    </w:p>
    <w:p w14:paraId="1312965C" w14:textId="18298705" w:rsidR="00DE17BB" w:rsidRDefault="00E06A4C" w:rsidP="00DE17BB">
      <w:proofErr w:type="gramStart"/>
      <w:r>
        <w:t>However</w:t>
      </w:r>
      <w:proofErr w:type="gramEnd"/>
      <w:r>
        <w:t xml:space="preserve"> i</w:t>
      </w:r>
      <w:r w:rsidR="0080388F">
        <w:t>n performing direct sun observations, we are at the mercy of the weather, as we are unable to perform them when the sun is obscured by cloud</w:t>
      </w:r>
      <w:r w:rsidR="002A7014">
        <w:t>, fog or blowing snow</w:t>
      </w:r>
      <w:r w:rsidR="00A00E7D">
        <w:t xml:space="preserve">; these conditions could last for days at a time. </w:t>
      </w:r>
      <w:r w:rsidR="002A7014">
        <w:t>In such situations, we have to resort to zenith observations. The problem with these however, is the</w:t>
      </w:r>
      <w:r w:rsidR="00F335A7">
        <w:t xml:space="preserve">re is no single, well defined equation for turning these into column ozone values. Instead, we must </w:t>
      </w:r>
      <w:r w:rsidR="00773E1F">
        <w:t xml:space="preserve">perform </w:t>
      </w:r>
      <w:r w:rsidR="00A00E7D">
        <w:t xml:space="preserve">a </w:t>
      </w:r>
      <w:r w:rsidR="00773E1F">
        <w:t>regression</w:t>
      </w:r>
      <w:r w:rsidR="00A00E7D">
        <w:t xml:space="preserve"> analysis</w:t>
      </w:r>
      <w:r w:rsidR="00773E1F">
        <w:t xml:space="preserve">, linking </w:t>
      </w:r>
      <w:r w:rsidR="00256AC7">
        <w:t>each</w:t>
      </w:r>
      <w:r w:rsidR="00773E1F">
        <w:t xml:space="preserve"> zenith observation to a nearby direct sun and </w:t>
      </w:r>
      <w:r w:rsidR="00256AC7">
        <w:t xml:space="preserve">then creating an equation (often some kind of polynomial) that fits this pattern. This is what we will discuss in the next chapter. </w:t>
      </w:r>
    </w:p>
    <w:p w14:paraId="2A5BAD94" w14:textId="0052FE63" w:rsidR="00DE17BB" w:rsidRDefault="00DE17BB" w:rsidP="00377211"/>
    <w:p w14:paraId="75F64E2D" w14:textId="1ECAF96C" w:rsidR="004C4EDE" w:rsidDel="007C21EA" w:rsidRDefault="004C4EDE" w:rsidP="004C4EDE">
      <w:pPr>
        <w:pStyle w:val="CommentText"/>
        <w:rPr>
          <w:del w:id="143" w:author="Joshua Eveson - BAS" w:date="2021-08-02T15:24:00Z"/>
        </w:rPr>
      </w:pPr>
      <w:commentRangeStart w:id="144"/>
      <w:commentRangeStart w:id="145"/>
      <w:del w:id="146" w:author="Joshua Eveson - BAS" w:date="2021-08-02T15:24:00Z">
        <w:r w:rsidDel="007C21EA">
          <w:delText>* The interpolation only works if the absorption layer is deposited sufficiently smoothly for the absorption to be slowly varying.  If it should vary more rapidly the lookup table would need to be at higher resolution.</w:delText>
        </w:r>
        <w:commentRangeEnd w:id="144"/>
        <w:r w:rsidR="00E73EFC" w:rsidDel="007C21EA">
          <w:rPr>
            <w:rStyle w:val="CommentReference"/>
          </w:rPr>
          <w:commentReference w:id="144"/>
        </w:r>
        <w:commentRangeEnd w:id="145"/>
        <w:r w:rsidR="008E3371" w:rsidDel="007C21EA">
          <w:rPr>
            <w:rStyle w:val="CommentReference"/>
          </w:rPr>
          <w:commentReference w:id="145"/>
        </w:r>
      </w:del>
    </w:p>
    <w:p w14:paraId="0521F951" w14:textId="77777777" w:rsidR="004C4EDE" w:rsidRDefault="004C4EDE" w:rsidP="004C4EDE"/>
    <w:p w14:paraId="0AF5BE83" w14:textId="77777777" w:rsidR="004C4EDE" w:rsidRDefault="004C4EDE" w:rsidP="00377211"/>
    <w:p w14:paraId="61790DE7" w14:textId="77777777" w:rsidR="00005C4D" w:rsidRPr="007337EB" w:rsidRDefault="00005C4D" w:rsidP="00377211"/>
    <w:p w14:paraId="66E2120F" w14:textId="5C740EB3" w:rsidR="00BB4E81" w:rsidRDefault="00BB4E81" w:rsidP="00BB4E81">
      <w:r>
        <w:t xml:space="preserve">[1] A derivation for the Langley method was taken from “Dobson Spectrophotometer 83: A Standard for Total Ozone Measurements, 1962-1987” </w:t>
      </w:r>
      <w:proofErr w:type="spellStart"/>
      <w:r>
        <w:t>Komhyr</w:t>
      </w:r>
      <w:proofErr w:type="spellEnd"/>
      <w:r>
        <w:t>, Grass and Leonard (1989)</w:t>
      </w:r>
    </w:p>
    <w:p w14:paraId="54E693DC" w14:textId="69ACA4A6" w:rsidR="00055061" w:rsidRDefault="00580DD1" w:rsidP="000363E9">
      <w:r>
        <w:t>[</w:t>
      </w:r>
      <w:r w:rsidR="00BB4E81">
        <w:t>2</w:t>
      </w:r>
      <w:r>
        <w:t xml:space="preserve">] </w:t>
      </w:r>
      <w:r w:rsidR="00BB4E81">
        <w:t xml:space="preserve">A guide to performing corrections based on standard lamp measurements is found in </w:t>
      </w:r>
      <w:r w:rsidR="00055061">
        <w:t>Annex E of the WMO Operations Handbook for Dobson Spectrophotometer (</w:t>
      </w:r>
      <w:hyperlink r:id="rId25" w:history="1">
        <w:r w:rsidR="00055061" w:rsidRPr="00C25805">
          <w:rPr>
            <w:rStyle w:val="Hyperlink"/>
          </w:rPr>
          <w:t>https://library.wmo.int/doc_num.php?explnum_id=9405</w:t>
        </w:r>
      </w:hyperlink>
      <w:r w:rsidR="00055061">
        <w:t>)</w:t>
      </w:r>
    </w:p>
    <w:p w14:paraId="4304E1A6" w14:textId="0E676702" w:rsidR="0032672F" w:rsidRDefault="0031684F" w:rsidP="000363E9">
      <w:r>
        <w:t>[</w:t>
      </w:r>
      <w:r w:rsidR="00BB4E81">
        <w:t>3]</w:t>
      </w:r>
      <w:r w:rsidR="00D929EA">
        <w:t xml:space="preserve"> To find the Sun’s position for a given position and datetime, </w:t>
      </w:r>
      <w:hyperlink r:id="rId26" w:history="1">
        <w:r w:rsidR="00A40968" w:rsidRPr="00521B57">
          <w:rPr>
            <w:rStyle w:val="Hyperlink"/>
          </w:rPr>
          <w:t>https://www.esrl.noaa.gov/gmd/grad/solcalc/azel.html</w:t>
        </w:r>
      </w:hyperlink>
      <w:r w:rsidR="00A40968">
        <w:t xml:space="preserve"> is a trusted resource from NOAA, or, as I have done, you can use “</w:t>
      </w:r>
      <w:r w:rsidR="00A40968">
        <w:rPr>
          <w:rStyle w:val="nf"/>
          <w:rFonts w:ascii="Courier New" w:hAnsi="Courier New" w:cs="Courier New"/>
          <w:sz w:val="20"/>
          <w:szCs w:val="20"/>
        </w:rPr>
        <w:t>__</w:t>
      </w:r>
      <w:proofErr w:type="spellStart"/>
      <w:r w:rsidR="00A40968">
        <w:rPr>
          <w:rStyle w:val="nf"/>
          <w:rFonts w:ascii="Courier New" w:hAnsi="Courier New" w:cs="Courier New"/>
          <w:sz w:val="20"/>
          <w:szCs w:val="20"/>
        </w:rPr>
        <w:t>get_zenith</w:t>
      </w:r>
      <w:proofErr w:type="spellEnd"/>
      <w:r w:rsidR="00A40968">
        <w:t xml:space="preserve">” from the </w:t>
      </w:r>
      <w:proofErr w:type="spellStart"/>
      <w:r w:rsidR="00A40968">
        <w:t>autodobson</w:t>
      </w:r>
      <w:proofErr w:type="spellEnd"/>
      <w:r w:rsidR="00A40968">
        <w:t xml:space="preserve"> processing repo</w:t>
      </w:r>
      <w:r w:rsidR="00AD3688">
        <w:t xml:space="preserve"> (this function relies on </w:t>
      </w:r>
      <w:proofErr w:type="spellStart"/>
      <w:r w:rsidR="00AD3688">
        <w:t>astropy</w:t>
      </w:r>
      <w:proofErr w:type="spellEnd"/>
      <w:r w:rsidR="00AD3688">
        <w:t xml:space="preserve"> and </w:t>
      </w:r>
      <w:proofErr w:type="spellStart"/>
      <w:r w:rsidR="00AD3688">
        <w:t>numpy</w:t>
      </w:r>
      <w:proofErr w:type="spellEnd"/>
      <w:r w:rsidR="00AD3688">
        <w:t xml:space="preserve"> libraries from python)</w:t>
      </w:r>
      <w:r w:rsidR="00A40968">
        <w:t xml:space="preserve">: </w:t>
      </w:r>
      <w:hyperlink r:id="rId27" w:history="1">
        <w:r w:rsidR="00A40968" w:rsidRPr="00C718C8">
          <w:rPr>
            <w:rStyle w:val="Hyperlink"/>
          </w:rPr>
          <w:t>https://gitlab.data.bas.ac.uk/joson/autodobson/-/blob/master/autodobson/ozone.py</w:t>
        </w:r>
      </w:hyperlink>
    </w:p>
    <w:p w14:paraId="2B799F6A" w14:textId="21E52AE8" w:rsidR="0032672F" w:rsidRDefault="0032672F" w:rsidP="000363E9">
      <w:r>
        <w:t>[</w:t>
      </w:r>
      <w:r w:rsidR="00BB4E81">
        <w:t>4</w:t>
      </w:r>
      <w:r>
        <w:t xml:space="preserve">] For these </w:t>
      </w:r>
      <w:proofErr w:type="gramStart"/>
      <w:r>
        <w:t>steps</w:t>
      </w:r>
      <w:r w:rsidR="00A40968">
        <w:t xml:space="preserve"> </w:t>
      </w:r>
      <w:r w:rsidR="001424E8">
        <w:t xml:space="preserve"> “</w:t>
      </w:r>
      <w:proofErr w:type="gramEnd"/>
      <w:r w:rsidR="001424E8">
        <w:rPr>
          <w:rStyle w:val="nf"/>
          <w:rFonts w:ascii="Courier New" w:hAnsi="Courier New" w:cs="Courier New"/>
          <w:sz w:val="20"/>
          <w:szCs w:val="20"/>
        </w:rPr>
        <w:t>__</w:t>
      </w:r>
      <w:proofErr w:type="spellStart"/>
      <w:r w:rsidR="001424E8">
        <w:rPr>
          <w:rStyle w:val="nf"/>
          <w:rFonts w:ascii="Courier New" w:hAnsi="Courier New" w:cs="Courier New"/>
          <w:sz w:val="20"/>
          <w:szCs w:val="20"/>
        </w:rPr>
        <w:t>get_mu</w:t>
      </w:r>
      <w:proofErr w:type="spellEnd"/>
      <w:r w:rsidR="001424E8">
        <w:rPr>
          <w:rStyle w:val="nf"/>
          <w:rFonts w:ascii="Courier New" w:hAnsi="Courier New" w:cs="Courier New"/>
          <w:sz w:val="20"/>
          <w:szCs w:val="20"/>
        </w:rPr>
        <w:t xml:space="preserve">” </w:t>
      </w:r>
      <w:r w:rsidR="001424E8" w:rsidRPr="001424E8">
        <w:t xml:space="preserve">from the </w:t>
      </w:r>
      <w:proofErr w:type="spellStart"/>
      <w:r w:rsidR="001424E8" w:rsidRPr="001424E8">
        <w:t>autodobson</w:t>
      </w:r>
      <w:proofErr w:type="spellEnd"/>
      <w:r w:rsidR="001424E8" w:rsidRPr="001424E8">
        <w:t xml:space="preserve"> processing repo</w:t>
      </w:r>
      <w:r w:rsidR="005B52D4">
        <w:t xml:space="preserve"> was used</w:t>
      </w:r>
      <w:r w:rsidR="00213229">
        <w:t xml:space="preserve">. </w:t>
      </w:r>
      <w:hyperlink r:id="rId28" w:history="1">
        <w:r w:rsidR="005B52D4" w:rsidRPr="00C718C8">
          <w:rPr>
            <w:rStyle w:val="Hyperlink"/>
          </w:rPr>
          <w:t>https://gitlab.data.bas.ac.uk/joson/autodobson/-/blob/master/autodobson/ozone.py</w:t>
        </w:r>
      </w:hyperlink>
      <w:r w:rsidR="005B52D4">
        <w:t xml:space="preserve">. </w:t>
      </w:r>
    </w:p>
    <w:p w14:paraId="49C80820" w14:textId="6334EA2A" w:rsidR="0019112F" w:rsidRDefault="0002657B" w:rsidP="000363E9">
      <w:r>
        <w:t xml:space="preserve">[5] </w:t>
      </w:r>
      <w:proofErr w:type="spellStart"/>
      <w:r>
        <w:t>Get_</w:t>
      </w:r>
      <w:proofErr w:type="gramStart"/>
      <w:r>
        <w:t>S.ipynb</w:t>
      </w:r>
      <w:proofErr w:type="spellEnd"/>
      <w:proofErr w:type="gramEnd"/>
      <w:r>
        <w:t xml:space="preserve"> </w:t>
      </w:r>
      <w:r w:rsidR="0019112F">
        <w:t xml:space="preserve">can be found in a folder </w:t>
      </w:r>
      <w:r w:rsidR="00876A4B">
        <w:t>“</w:t>
      </w:r>
      <w:proofErr w:type="spellStart"/>
      <w:r w:rsidR="00876A4B">
        <w:t>Jupyter</w:t>
      </w:r>
      <w:proofErr w:type="spellEnd"/>
      <w:r w:rsidR="00876A4B">
        <w:t xml:space="preserve"> Notebooks” </w:t>
      </w:r>
      <w:r w:rsidR="0019112F">
        <w:t xml:space="preserve">with these handover notes. </w:t>
      </w:r>
    </w:p>
    <w:p w14:paraId="02F495B2" w14:textId="24045402" w:rsidR="00395849" w:rsidRDefault="00395849" w:rsidP="000363E9">
      <w:r>
        <w:t>[</w:t>
      </w:r>
      <w:r w:rsidR="0019112F">
        <w:t>6</w:t>
      </w:r>
      <w:r>
        <w:t xml:space="preserve">] Standard Error of the regression: </w:t>
      </w:r>
      <w:hyperlink r:id="rId29" w:history="1">
        <w:r w:rsidRPr="00C25805">
          <w:rPr>
            <w:rStyle w:val="Hyperlink"/>
          </w:rPr>
          <w:t>https://statisticsbyjim.com/glossary/standard-error-regression/</w:t>
        </w:r>
      </w:hyperlink>
      <w:r>
        <w:t xml:space="preserve"> or </w:t>
      </w:r>
      <w:hyperlink r:id="rId30" w:history="1">
        <w:r w:rsidR="007B3D45" w:rsidRPr="00C25805">
          <w:rPr>
            <w:rStyle w:val="Hyperlink"/>
          </w:rPr>
          <w:t>https://en.wikipedia.org/wiki/Reduced_chi-squared_statistic</w:t>
        </w:r>
      </w:hyperlink>
      <w:r w:rsidR="007B3D45">
        <w:t xml:space="preserve"> </w:t>
      </w:r>
    </w:p>
    <w:p w14:paraId="7D131E0C" w14:textId="611CB9EB" w:rsidR="00EB6F97" w:rsidRDefault="00EB6F97" w:rsidP="000363E9"/>
    <w:p w14:paraId="2535B4E9" w14:textId="05988A6E" w:rsidR="00005C4D" w:rsidRDefault="00005C4D" w:rsidP="00005C4D">
      <w:r>
        <w:t>Notes</w:t>
      </w:r>
      <w:del w:id="147" w:author="Joshua Eveson - BAS" w:date="2021-08-02T15:39:00Z">
        <w:r w:rsidDel="00D131E8">
          <w:delText>/drafts</w:delText>
        </w:r>
      </w:del>
      <w:r>
        <w:t xml:space="preserve">: </w:t>
      </w:r>
    </w:p>
    <w:p w14:paraId="43560B4A" w14:textId="3CDC1BEC" w:rsidR="00005C4D" w:rsidRPr="00EB6F97" w:rsidRDefault="00005C4D" w:rsidP="00005C4D">
      <w:r>
        <w:lastRenderedPageBreak/>
        <w:t xml:space="preserve">I have created a program using a </w:t>
      </w:r>
      <w:proofErr w:type="spellStart"/>
      <w:r>
        <w:t>Jupyter</w:t>
      </w:r>
      <w:proofErr w:type="spellEnd"/>
      <w:r>
        <w:t xml:space="preserve"> Notebook: </w:t>
      </w:r>
      <w:proofErr w:type="spellStart"/>
      <w:r>
        <w:t>Get_</w:t>
      </w:r>
      <w:proofErr w:type="gramStart"/>
      <w:r>
        <w:t>S.ipynb</w:t>
      </w:r>
      <w:proofErr w:type="spellEnd"/>
      <w:proofErr w:type="gramEnd"/>
      <w:r>
        <w:t>.</w:t>
      </w:r>
    </w:p>
    <w:p w14:paraId="56FBEB3A" w14:textId="77777777" w:rsidR="00005C4D" w:rsidRPr="00EB6F97" w:rsidRDefault="00005C4D" w:rsidP="00005C4D">
      <w:pPr>
        <w:spacing w:before="100" w:beforeAutospacing="1" w:after="100" w:afterAutospacing="1" w:line="240" w:lineRule="auto"/>
      </w:pPr>
      <w:proofErr w:type="spellStart"/>
      <w:r w:rsidRPr="00EB6F97">
        <w:t>Get_</w:t>
      </w:r>
      <w:r>
        <w:t>S</w:t>
      </w:r>
      <w:proofErr w:type="spellEnd"/>
      <w:r w:rsidRPr="00EB6F97">
        <w:t xml:space="preserve"> performs the following actions:</w:t>
      </w:r>
    </w:p>
    <w:p w14:paraId="197BE5A4" w14:textId="77777777" w:rsidR="00005C4D" w:rsidRPr="00EB6F97" w:rsidRDefault="00005C4D" w:rsidP="00005C4D">
      <w:pPr>
        <w:numPr>
          <w:ilvl w:val="0"/>
          <w:numId w:val="3"/>
        </w:numPr>
        <w:spacing w:before="100" w:beforeAutospacing="1" w:after="100" w:afterAutospacing="1" w:line="240" w:lineRule="auto"/>
      </w:pPr>
      <w:r w:rsidRPr="00EB6F97">
        <w:t xml:space="preserve">Given a path with the Dobson data files in, it finds the data points that could be used for an </w:t>
      </w:r>
      <w:r>
        <w:t>S</w:t>
      </w:r>
      <w:r w:rsidRPr="00EB6F97">
        <w:t xml:space="preserve"> calculation (three or more over the course of a day) and writes these points to a file</w:t>
      </w:r>
    </w:p>
    <w:p w14:paraId="412588B0" w14:textId="77777777" w:rsidR="00005C4D" w:rsidRPr="00EB6F97" w:rsidRDefault="00005C4D" w:rsidP="00005C4D">
      <w:pPr>
        <w:numPr>
          <w:ilvl w:val="0"/>
          <w:numId w:val="3"/>
        </w:numPr>
        <w:spacing w:before="100" w:beforeAutospacing="1" w:after="100" w:afterAutospacing="1" w:line="240" w:lineRule="auto"/>
      </w:pPr>
      <w:r w:rsidRPr="00EB6F97">
        <w:t>It then calculates the mu value,</w:t>
      </w:r>
      <w:r>
        <w:t xml:space="preserve"> N*</w:t>
      </w:r>
      <w:r w:rsidRPr="00EB6F97">
        <w:t xml:space="preserve"> value and 1/mu.</w:t>
      </w:r>
    </w:p>
    <w:p w14:paraId="57F9A60C" w14:textId="77777777" w:rsidR="00005C4D" w:rsidRPr="00EB6F97" w:rsidRDefault="00005C4D" w:rsidP="00005C4D">
      <w:pPr>
        <w:numPr>
          <w:ilvl w:val="0"/>
          <w:numId w:val="3"/>
        </w:numPr>
        <w:spacing w:before="100" w:beforeAutospacing="1" w:after="100" w:afterAutospacing="1" w:line="240" w:lineRule="auto"/>
      </w:pPr>
      <w:r w:rsidRPr="00EB6F97">
        <w:t xml:space="preserve">Plots 1/mu vs </w:t>
      </w:r>
      <w:r>
        <w:t>N*</w:t>
      </w:r>
      <w:r w:rsidRPr="00EB6F97">
        <w:t xml:space="preserve">/mu for each day's </w:t>
      </w:r>
      <w:r>
        <w:t>S</w:t>
      </w:r>
      <w:r w:rsidRPr="00EB6F97">
        <w:t xml:space="preserve"> observations and stores the gradient and the standard error.</w:t>
      </w:r>
    </w:p>
    <w:p w14:paraId="1F63F998" w14:textId="77777777" w:rsidR="00005C4D" w:rsidRPr="00EB6F97" w:rsidRDefault="00005C4D" w:rsidP="00005C4D">
      <w:pPr>
        <w:numPr>
          <w:ilvl w:val="0"/>
          <w:numId w:val="3"/>
        </w:numPr>
        <w:spacing w:before="100" w:beforeAutospacing="1" w:after="100" w:afterAutospacing="1" w:line="240" w:lineRule="auto"/>
      </w:pPr>
      <w:r w:rsidRPr="00EB6F97">
        <w:t>Allows the user the option of doing some quality control. Are any points anomalous, or do any of them have too high of a standard error?</w:t>
      </w:r>
    </w:p>
    <w:p w14:paraId="596B10E3" w14:textId="320F2E53" w:rsidR="00005C4D" w:rsidRPr="00EB6F97" w:rsidRDefault="00005C4D" w:rsidP="00005C4D">
      <w:pPr>
        <w:numPr>
          <w:ilvl w:val="0"/>
          <w:numId w:val="3"/>
        </w:numPr>
        <w:spacing w:before="100" w:beforeAutospacing="1" w:after="100" w:afterAutospacing="1" w:line="240" w:lineRule="auto"/>
      </w:pPr>
      <w:r w:rsidRPr="00EB6F97">
        <w:t xml:space="preserve">Produces a suggested </w:t>
      </w:r>
      <w:r>
        <w:t>S</w:t>
      </w:r>
      <w:r w:rsidRPr="00EB6F97">
        <w:t xml:space="preserve"> for the season</w:t>
      </w:r>
      <w:r w:rsidR="00D04829">
        <w:t xml:space="preserve"> using the Langley Method</w:t>
      </w:r>
    </w:p>
    <w:p w14:paraId="7B73B80B" w14:textId="77777777" w:rsidR="00005C4D" w:rsidRPr="00EB6F97" w:rsidRDefault="00005C4D" w:rsidP="00005C4D">
      <w:pPr>
        <w:numPr>
          <w:ilvl w:val="0"/>
          <w:numId w:val="3"/>
        </w:numPr>
        <w:spacing w:before="100" w:beforeAutospacing="1" w:after="100" w:afterAutospacing="1" w:line="240" w:lineRule="auto"/>
      </w:pPr>
      <w:r w:rsidRPr="00EB6F97">
        <w:t xml:space="preserve">Puts this </w:t>
      </w:r>
      <w:r>
        <w:t>S</w:t>
      </w:r>
      <w:r w:rsidRPr="00EB6F97">
        <w:t xml:space="preserve"> value in the context of previous </w:t>
      </w:r>
      <w:r>
        <w:t>S values</w:t>
      </w:r>
      <w:r w:rsidRPr="00EB6F97">
        <w:t xml:space="preserve"> to see if it is sensible</w:t>
      </w:r>
    </w:p>
    <w:p w14:paraId="21686733" w14:textId="77777777" w:rsidR="00005C4D" w:rsidRPr="00EB6F97" w:rsidRDefault="00005C4D" w:rsidP="00005C4D">
      <w:pPr>
        <w:numPr>
          <w:ilvl w:val="0"/>
          <w:numId w:val="3"/>
        </w:numPr>
        <w:spacing w:before="100" w:beforeAutospacing="1" w:after="100" w:afterAutospacing="1" w:line="240" w:lineRule="auto"/>
      </w:pPr>
      <w:r w:rsidRPr="00EB6F97">
        <w:t xml:space="preserve">Compares the changes in </w:t>
      </w:r>
      <w:r>
        <w:t>S</w:t>
      </w:r>
      <w:r w:rsidRPr="00EB6F97">
        <w:t xml:space="preserve"> to the changes in standard lamp tests (these should provide a sense check and be very similar)</w:t>
      </w:r>
    </w:p>
    <w:p w14:paraId="3D4BC3E7" w14:textId="77777777" w:rsidR="00005C4D" w:rsidRPr="0030153F" w:rsidRDefault="00005C4D" w:rsidP="00005C4D">
      <w:pPr>
        <w:spacing w:before="240"/>
      </w:pPr>
      <w:r>
        <w:t xml:space="preserve">This should go some way to making the process less laborious than what has been described in the above section, drawing graphs out individually and manually searching for days where there are enough direct sun observations to perform an S calculation. </w:t>
      </w:r>
    </w:p>
    <w:p w14:paraId="1EA74D7C" w14:textId="255B89E0" w:rsidR="00005C4D" w:rsidDel="00D131E8" w:rsidRDefault="00005C4D" w:rsidP="00005C4D">
      <w:pPr>
        <w:rPr>
          <w:del w:id="148" w:author="Joshua Eveson - BAS" w:date="2021-08-02T15:39:00Z"/>
        </w:rPr>
      </w:pPr>
      <w:r>
        <w:t>Once this has been done, the value of S for the season can be compared to previous seasons in order to see if it is a plausible value or if any sudden changes have taken place in the instrument. One further sense check on the value of S is to compare it to values from the standard lamp test. Both of these provide a check on the state of the instrument and should, when plotted against one another, be a straight line.</w:t>
      </w:r>
    </w:p>
    <w:p w14:paraId="2615569F" w14:textId="43C50B20" w:rsidR="00073CF2" w:rsidDel="00D131E8" w:rsidRDefault="00073CF2" w:rsidP="000363E9">
      <w:pPr>
        <w:rPr>
          <w:del w:id="149" w:author="Joshua Eveson - BAS" w:date="2021-08-02T15:39:00Z"/>
        </w:rPr>
      </w:pPr>
    </w:p>
    <w:p w14:paraId="644A9898" w14:textId="77777777" w:rsidR="00073CF2" w:rsidRPr="00836EBF" w:rsidRDefault="00073CF2" w:rsidP="000363E9"/>
    <w:sectPr w:rsidR="00073CF2" w:rsidRPr="00836E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Millie Bond - BAS" w:date="2021-07-22T11:29:00Z" w:initials="MBUB">
    <w:p w14:paraId="35539D75" w14:textId="007DD807" w:rsidR="00E9061A" w:rsidRDefault="00E9061A">
      <w:pPr>
        <w:pStyle w:val="CommentText"/>
      </w:pPr>
      <w:r>
        <w:rPr>
          <w:rStyle w:val="CommentReference"/>
        </w:rPr>
        <w:annotationRef/>
      </w:r>
      <w:r>
        <w:t>Maybe a quick reminder of what A, C and D represent</w:t>
      </w:r>
      <w:r w:rsidR="0058362A">
        <w:t xml:space="preserve"> and that </w:t>
      </w:r>
      <w:r w:rsidR="00B908E4">
        <w:t>they’re what the three tables correspond to</w:t>
      </w:r>
    </w:p>
  </w:comment>
  <w:comment w:id="20" w:author="Millie Bond - BAS" w:date="2021-07-22T11:29:00Z" w:initials="MBUB">
    <w:p w14:paraId="796DAD1F" w14:textId="5A09CC6B" w:rsidR="008B49D7" w:rsidRDefault="008B49D7">
      <w:pPr>
        <w:pStyle w:val="CommentText"/>
      </w:pPr>
      <w:r>
        <w:rPr>
          <w:rStyle w:val="CommentReference"/>
        </w:rPr>
        <w:annotationRef/>
      </w:r>
      <w:r>
        <w:t>Degrees?</w:t>
      </w:r>
    </w:p>
  </w:comment>
  <w:comment w:id="36" w:author="Millie Bond - BAS" w:date="2021-07-22T14:29:00Z" w:initials="MBUB">
    <w:p w14:paraId="53589428" w14:textId="5FDFC5B5" w:rsidR="00EC2979" w:rsidRDefault="00EC2979">
      <w:pPr>
        <w:pStyle w:val="CommentText"/>
      </w:pPr>
      <w:r>
        <w:rPr>
          <w:rStyle w:val="CommentReference"/>
        </w:rPr>
        <w:annotationRef/>
      </w:r>
      <w:r>
        <w:t>I’m assuming you’ve said somewhere else what numbers you should be turning the dial to when doing</w:t>
      </w:r>
      <w:r w:rsidR="00ED0CA1">
        <w:t xml:space="preserve"> </w:t>
      </w:r>
      <w:r>
        <w:t>measurement</w:t>
      </w:r>
      <w:r w:rsidR="00ED0CA1">
        <w:t>s</w:t>
      </w:r>
      <w:r>
        <w:t>?</w:t>
      </w:r>
    </w:p>
  </w:comment>
  <w:comment w:id="37" w:author="Joshua Eveson - BAS" w:date="2021-08-02T11:24:00Z" w:initials="JEB">
    <w:p w14:paraId="7FB8E30E" w14:textId="5F4BE574" w:rsidR="00422542" w:rsidRDefault="00422542">
      <w:pPr>
        <w:pStyle w:val="CommentText"/>
      </w:pPr>
      <w:r>
        <w:rPr>
          <w:rStyle w:val="CommentReference"/>
        </w:rPr>
        <w:annotationRef/>
      </w:r>
      <w:r>
        <w:t xml:space="preserve">Hi Millie, yep there’s a separate manual that is involved with </w:t>
      </w:r>
      <w:r w:rsidR="003D1D11">
        <w:t xml:space="preserve">taking measurements! This one is mostly concerned with </w:t>
      </w:r>
      <w:r w:rsidR="00725837">
        <w:t xml:space="preserve">how to process the data. </w:t>
      </w:r>
    </w:p>
  </w:comment>
  <w:comment w:id="38" w:author="Millie Bond - BAS" w:date="2021-07-22T11:32:00Z" w:initials="MBUB">
    <w:p w14:paraId="136B5A4F" w14:textId="5EA267EF" w:rsidR="000965CC" w:rsidRDefault="000965CC">
      <w:pPr>
        <w:pStyle w:val="CommentText"/>
      </w:pPr>
      <w:r>
        <w:rPr>
          <w:rStyle w:val="CommentReference"/>
        </w:rPr>
        <w:annotationRef/>
      </w:r>
      <w:r>
        <w:t>Perhaps a reminder here of what L represents</w:t>
      </w:r>
      <w:r w:rsidR="00ED0CA1">
        <w:t xml:space="preserve"> too</w:t>
      </w:r>
    </w:p>
  </w:comment>
  <w:comment w:id="39" w:author="Joshua Eveson - BAS" w:date="2021-08-02T13:26:00Z" w:initials="JEB">
    <w:p w14:paraId="36D04AB9" w14:textId="294C3819" w:rsidR="003426AB" w:rsidRDefault="003426AB">
      <w:pPr>
        <w:pStyle w:val="CommentText"/>
      </w:pPr>
      <w:r>
        <w:rPr>
          <w:rStyle w:val="CommentReference"/>
        </w:rPr>
        <w:annotationRef/>
      </w:r>
      <w:r>
        <w:t xml:space="preserve">I think I’m happy for L to be left in the previous chapter for now. </w:t>
      </w:r>
    </w:p>
  </w:comment>
  <w:comment w:id="40" w:author="Millie Bond - BAS" w:date="2021-07-22T11:33:00Z" w:initials="MBUB">
    <w:p w14:paraId="1DA9840F" w14:textId="7EF6A7B9" w:rsidR="00F95571" w:rsidRDefault="00F95571">
      <w:pPr>
        <w:pStyle w:val="CommentText"/>
      </w:pPr>
      <w:r>
        <w:rPr>
          <w:rStyle w:val="CommentReference"/>
        </w:rPr>
        <w:annotationRef/>
      </w:r>
      <w:r>
        <w:t>The value of L0 or of k?</w:t>
      </w:r>
    </w:p>
  </w:comment>
  <w:comment w:id="41" w:author="Joshua Eveson - BAS" w:date="2021-08-02T13:26:00Z" w:initials="JEB">
    <w:p w14:paraId="33DB1436" w14:textId="5948147A" w:rsidR="002418A9" w:rsidRDefault="002418A9">
      <w:pPr>
        <w:pStyle w:val="CommentText"/>
      </w:pPr>
      <w:r>
        <w:rPr>
          <w:rStyle w:val="CommentReference"/>
        </w:rPr>
        <w:annotationRef/>
      </w:r>
      <w:r>
        <w:t xml:space="preserve">L0, but good point, could be </w:t>
      </w:r>
      <w:proofErr w:type="gramStart"/>
      <w:r>
        <w:t>more clear</w:t>
      </w:r>
      <w:proofErr w:type="gramEnd"/>
      <w:r>
        <w:t xml:space="preserve"> here. </w:t>
      </w:r>
    </w:p>
  </w:comment>
  <w:comment w:id="44" w:author="Millie Bond - BAS" w:date="2021-07-22T14:35:00Z" w:initials="MBUB">
    <w:p w14:paraId="723031D1" w14:textId="77777777" w:rsidR="004A1BF9" w:rsidRDefault="004A1BF9" w:rsidP="004A1BF9">
      <w:pPr>
        <w:pStyle w:val="CommentText"/>
      </w:pPr>
      <w:r>
        <w:rPr>
          <w:rStyle w:val="CommentReference"/>
        </w:rPr>
        <w:annotationRef/>
      </w:r>
      <w:r>
        <w:rPr>
          <w:rStyle w:val="CommentReference"/>
        </w:rPr>
        <w:annotationRef/>
      </w:r>
      <w:r>
        <w:t>So S is the error in the value of L0* - the difference between L0 and L0*?</w:t>
      </w:r>
    </w:p>
    <w:p w14:paraId="5B7660AB" w14:textId="2A8FAEF5" w:rsidR="004A1BF9" w:rsidRDefault="004A1BF9">
      <w:pPr>
        <w:pStyle w:val="CommentText"/>
      </w:pPr>
      <w:r>
        <w:t>In which case should this be our value of L0*</w:t>
      </w:r>
      <w:r w:rsidR="00F01F75">
        <w:t xml:space="preserve"> is inaccurate compared to L0 (the true value)</w:t>
      </w:r>
    </w:p>
    <w:p w14:paraId="6537BDD9" w14:textId="267B2DA9" w:rsidR="009C50C0" w:rsidRDefault="009C50C0">
      <w:pPr>
        <w:pStyle w:val="CommentText"/>
      </w:pPr>
    </w:p>
    <w:p w14:paraId="5E938196" w14:textId="22422F15" w:rsidR="009C50C0" w:rsidRDefault="009C50C0">
      <w:pPr>
        <w:pStyle w:val="CommentText"/>
      </w:pPr>
      <w:r>
        <w:t>‘</w:t>
      </w:r>
      <w:proofErr w:type="gramStart"/>
      <w:r>
        <w:t>the</w:t>
      </w:r>
      <w:proofErr w:type="gramEnd"/>
      <w:r>
        <w:t xml:space="preserve"> value of L0 that is used (L0*) </w:t>
      </w:r>
      <w:r w:rsidR="00F50096">
        <w:t>drifts from the true value of L0</w:t>
      </w:r>
      <w:r w:rsidR="0065358B">
        <w:t xml:space="preserve"> over time</w:t>
      </w:r>
      <w:r w:rsidR="00F50096">
        <w:t>, this difference is given the symbol S’</w:t>
      </w:r>
    </w:p>
    <w:p w14:paraId="1F7998C4" w14:textId="77777777" w:rsidR="009C50C0" w:rsidRDefault="009C50C0">
      <w:pPr>
        <w:pStyle w:val="CommentText"/>
      </w:pPr>
    </w:p>
    <w:p w14:paraId="43290E21" w14:textId="1050F7CB" w:rsidR="00F01F75" w:rsidRDefault="00F01F75">
      <w:pPr>
        <w:pStyle w:val="CommentText"/>
      </w:pPr>
      <w:r>
        <w:t>Might be being a bit pick</w:t>
      </w:r>
      <w:r w:rsidR="00AF346E">
        <w:t>y</w:t>
      </w:r>
      <w:r>
        <w:t xml:space="preserve"> here sorry!</w:t>
      </w:r>
    </w:p>
  </w:comment>
  <w:comment w:id="53" w:author="Millie Bond - BAS" w:date="2021-07-22T14:39:00Z" w:initials="MBUB">
    <w:p w14:paraId="68D39EDE" w14:textId="2023160D" w:rsidR="007E3AB8" w:rsidRDefault="007E3AB8">
      <w:pPr>
        <w:pStyle w:val="CommentText"/>
      </w:pPr>
      <w:r>
        <w:rPr>
          <w:rStyle w:val="CommentReference"/>
        </w:rPr>
        <w:annotationRef/>
      </w:r>
      <w:r w:rsidR="00705500">
        <w:t xml:space="preserve">Should this be </w:t>
      </w:r>
      <w:r>
        <w:t>N*</w:t>
      </w:r>
      <w:r w:rsidR="00705500">
        <w:t>?</w:t>
      </w:r>
    </w:p>
  </w:comment>
  <w:comment w:id="54" w:author="Joshua Eveson - BAS" w:date="2021-08-02T11:26:00Z" w:initials="JEB">
    <w:p w14:paraId="0D0AD92C" w14:textId="5648A92D" w:rsidR="00B20F9C" w:rsidRDefault="00B20F9C">
      <w:pPr>
        <w:pStyle w:val="CommentText"/>
      </w:pPr>
      <w:r>
        <w:rPr>
          <w:rStyle w:val="CommentReference"/>
        </w:rPr>
        <w:annotationRef/>
      </w:r>
      <w:r>
        <w:t>Yes, probably. All these stars in the notation are a right pain!</w:t>
      </w:r>
    </w:p>
  </w:comment>
  <w:comment w:id="57" w:author="Millie Bond - BAS" w:date="2021-07-22T11:34:00Z" w:initials="MBUB">
    <w:p w14:paraId="02F6316F" w14:textId="02991635" w:rsidR="003D0A6C" w:rsidRDefault="003D0A6C">
      <w:pPr>
        <w:pStyle w:val="CommentText"/>
      </w:pPr>
      <w:r>
        <w:rPr>
          <w:rStyle w:val="CommentReference"/>
        </w:rPr>
        <w:annotationRef/>
      </w:r>
      <w:r>
        <w:t>This is easier to read with the hyphens, could you put them in where you refer to this above?</w:t>
      </w:r>
    </w:p>
  </w:comment>
  <w:comment w:id="58" w:author="Joshua Eveson - BAS" w:date="2021-08-02T11:27:00Z" w:initials="JEB">
    <w:p w14:paraId="2B60759C" w14:textId="19B28DF1" w:rsidR="00B82445" w:rsidRDefault="00B82445">
      <w:pPr>
        <w:pStyle w:val="CommentText"/>
      </w:pPr>
      <w:r>
        <w:rPr>
          <w:rStyle w:val="CommentReference"/>
        </w:rPr>
        <w:annotationRef/>
      </w:r>
      <w:r>
        <w:t xml:space="preserve">Sure. </w:t>
      </w:r>
    </w:p>
  </w:comment>
  <w:comment w:id="66" w:author="Millie Bond - BAS" w:date="2021-07-22T13:50:00Z" w:initials="MBUB">
    <w:p w14:paraId="0F73561E" w14:textId="769E2DBD" w:rsidR="000577E6" w:rsidRDefault="000577E6">
      <w:pPr>
        <w:pStyle w:val="CommentText"/>
      </w:pPr>
      <w:r>
        <w:rPr>
          <w:rStyle w:val="CommentReference"/>
        </w:rPr>
        <w:annotationRef/>
      </w:r>
      <w:r>
        <w:t>It might be worth making it clear that you need to find an S value for A, C and D for the whole season each year (if that’s correct!)?</w:t>
      </w:r>
    </w:p>
  </w:comment>
  <w:comment w:id="67" w:author="Joshua Eveson - BAS" w:date="2021-08-02T11:28:00Z" w:initials="JEB">
    <w:p w14:paraId="3620EAF2" w14:textId="481912F5" w:rsidR="00EB22D0" w:rsidRDefault="00EB22D0">
      <w:pPr>
        <w:pStyle w:val="CommentText"/>
      </w:pPr>
      <w:r>
        <w:rPr>
          <w:rStyle w:val="CommentReference"/>
        </w:rPr>
        <w:annotationRef/>
      </w:r>
      <w:r>
        <w:t>That is exactly correct and worth making clear from the get-go.</w:t>
      </w:r>
    </w:p>
  </w:comment>
  <w:comment w:id="80" w:author="Millie Bond - BAS" w:date="2021-07-22T12:03:00Z" w:initials="MBUB">
    <w:p w14:paraId="175A3556" w14:textId="1A675985" w:rsidR="00F63F7E" w:rsidRPr="00397938" w:rsidRDefault="00F63F7E">
      <w:pPr>
        <w:pStyle w:val="CommentText"/>
        <w:rPr>
          <w:b/>
          <w:bCs/>
        </w:rPr>
      </w:pPr>
      <w:r>
        <w:rPr>
          <w:rStyle w:val="CommentReference"/>
        </w:rPr>
        <w:annotationRef/>
      </w:r>
      <w:r>
        <w:t xml:space="preserve">Could you write out in here </w:t>
      </w:r>
      <w:r w:rsidR="00397938">
        <w:t xml:space="preserve">the whole equation again as </w:t>
      </w:r>
      <w:proofErr w:type="spellStart"/>
      <w:r w:rsidR="00397938">
        <w:t>Xa</w:t>
      </w:r>
      <w:proofErr w:type="spellEnd"/>
      <w:r w:rsidR="00397938">
        <w:t xml:space="preserve">* +b* = … just to make it clear </w:t>
      </w:r>
      <w:r w:rsidR="002D4B8E">
        <w:t xml:space="preserve">what’s cancelled in the equation and </w:t>
      </w:r>
      <w:r w:rsidR="00397938">
        <w:t xml:space="preserve">why you’re talking about the </w:t>
      </w:r>
      <w:proofErr w:type="spellStart"/>
      <w:r w:rsidR="00397938">
        <w:t>Xa</w:t>
      </w:r>
      <w:proofErr w:type="spellEnd"/>
      <w:r w:rsidR="00397938">
        <w:t>* +b* term</w:t>
      </w:r>
    </w:p>
  </w:comment>
  <w:comment w:id="81" w:author="Millie Bond - BAS" w:date="2021-07-22T12:06:00Z" w:initials="MBUB">
    <w:p w14:paraId="3113B28E" w14:textId="4A66D836" w:rsidR="00241311" w:rsidRDefault="00241311">
      <w:pPr>
        <w:pStyle w:val="CommentText"/>
      </w:pPr>
      <w:r>
        <w:rPr>
          <w:rStyle w:val="CommentReference"/>
        </w:rPr>
        <w:annotationRef/>
      </w:r>
      <w:r>
        <w:t xml:space="preserve">Bit lost here! </w:t>
      </w:r>
      <w:r w:rsidR="00D11363">
        <w:t>Not sure which are C, D or A readings, or why only the first 5.</w:t>
      </w:r>
      <w:r w:rsidR="00A46E29">
        <w:t xml:space="preserve"> </w:t>
      </w:r>
    </w:p>
  </w:comment>
  <w:comment w:id="82" w:author="Joshua Eveson - BAS" w:date="2021-08-02T11:28:00Z" w:initials="JEB">
    <w:p w14:paraId="0FC1223E" w14:textId="20AAF53B" w:rsidR="00A05B1C" w:rsidRDefault="00A05B1C">
      <w:pPr>
        <w:pStyle w:val="CommentText"/>
      </w:pPr>
      <w:r>
        <w:rPr>
          <w:rStyle w:val="CommentReference"/>
        </w:rPr>
        <w:annotationRef/>
      </w:r>
      <w:proofErr w:type="gramStart"/>
      <w:r>
        <w:t>Yep</w:t>
      </w:r>
      <w:proofErr w:type="gramEnd"/>
      <w:r>
        <w:t xml:space="preserve"> this is somewhere where it’s more obvious what’s going on if you’ve done some </w:t>
      </w:r>
      <w:proofErr w:type="spellStart"/>
      <w:r>
        <w:t>obs</w:t>
      </w:r>
      <w:proofErr w:type="spellEnd"/>
      <w:r>
        <w:t xml:space="preserve">, I’ll add a bit of background to make it clearer. </w:t>
      </w:r>
    </w:p>
  </w:comment>
  <w:comment w:id="95" w:author="Millie Bond - BAS" w:date="2021-07-22T12:14:00Z" w:initials="MBUB">
    <w:p w14:paraId="4C35BA15" w14:textId="5196C799" w:rsidR="00C94887" w:rsidRDefault="00431B41">
      <w:pPr>
        <w:pStyle w:val="CommentText"/>
      </w:pPr>
      <w:r>
        <w:rPr>
          <w:rStyle w:val="CommentReference"/>
        </w:rPr>
        <w:annotationRef/>
      </w:r>
      <w:r>
        <w:t>Is this for A, C and D or just one of them?</w:t>
      </w:r>
    </w:p>
  </w:comment>
  <w:comment w:id="96" w:author="Joshua Eveson - BAS" w:date="2021-08-02T11:29:00Z" w:initials="JEB">
    <w:p w14:paraId="598EA622" w14:textId="50884E0D" w:rsidR="00A05B1C" w:rsidRDefault="00A05B1C">
      <w:pPr>
        <w:pStyle w:val="CommentText"/>
      </w:pPr>
      <w:r>
        <w:rPr>
          <w:rStyle w:val="CommentReference"/>
        </w:rPr>
        <w:annotationRef/>
      </w:r>
    </w:p>
  </w:comment>
  <w:comment w:id="109" w:author="Millie Bond - BAS" w:date="2021-07-22T14:47:00Z" w:initials="MBUB">
    <w:p w14:paraId="246F231F" w14:textId="1CA9C85E" w:rsidR="006A59AA" w:rsidRDefault="006A59AA">
      <w:pPr>
        <w:pStyle w:val="CommentText"/>
      </w:pPr>
      <w:r>
        <w:rPr>
          <w:rStyle w:val="CommentReference"/>
        </w:rPr>
        <w:annotationRef/>
      </w:r>
      <w:r w:rsidR="00F33F22">
        <w:t>Looks like the value removed is +0.5</w:t>
      </w:r>
    </w:p>
  </w:comment>
  <w:comment w:id="110" w:author="Joshua Eveson - BAS" w:date="2021-08-02T11:29:00Z" w:initials="JEB">
    <w:p w14:paraId="66B1C8F1" w14:textId="151FE6C1" w:rsidR="00A05B1C" w:rsidRDefault="00A05B1C">
      <w:pPr>
        <w:pStyle w:val="CommentText"/>
      </w:pPr>
      <w:r>
        <w:rPr>
          <w:rStyle w:val="CommentReference"/>
        </w:rPr>
        <w:annotationRef/>
      </w:r>
      <w:r>
        <w:t>Good point, I changed the program from taking the gradient</w:t>
      </w:r>
      <w:r w:rsidR="00F01DC0">
        <w:t xml:space="preserve"> (=-S)</w:t>
      </w:r>
      <w:r>
        <w:t>, to then taking the S</w:t>
      </w:r>
      <w:r w:rsidR="00F01DC0">
        <w:t xml:space="preserve"> values explicitly. Haven’t corrected the text after doing this though. </w:t>
      </w:r>
    </w:p>
  </w:comment>
  <w:comment w:id="114" w:author="Millie Bond - BAS" w:date="2021-07-22T13:42:00Z" w:initials="MBUB">
    <w:p w14:paraId="0B9D0395" w14:textId="5B1A7F94" w:rsidR="003C1039" w:rsidRDefault="003C1039">
      <w:pPr>
        <w:pStyle w:val="CommentText"/>
      </w:pPr>
      <w:r>
        <w:rPr>
          <w:rStyle w:val="CommentReference"/>
        </w:rPr>
        <w:annotationRef/>
      </w:r>
      <w:r>
        <w:t>Could you write this as a formula too?</w:t>
      </w:r>
    </w:p>
  </w:comment>
  <w:comment w:id="115" w:author="Joshua Eveson - BAS" w:date="2021-08-02T11:30:00Z" w:initials="JEB">
    <w:p w14:paraId="03E43204" w14:textId="087700E5" w:rsidR="00F01DC0" w:rsidRDefault="00F01DC0">
      <w:pPr>
        <w:pStyle w:val="CommentText"/>
      </w:pPr>
      <w:r>
        <w:rPr>
          <w:rStyle w:val="CommentReference"/>
        </w:rPr>
        <w:annotationRef/>
      </w:r>
      <w:r>
        <w:t>… maybe??</w:t>
      </w:r>
    </w:p>
  </w:comment>
  <w:comment w:id="116" w:author="Millie Bond - BAS" w:date="2021-07-22T13:43:00Z" w:initials="MBUB">
    <w:p w14:paraId="006076CF" w14:textId="0FDDF185" w:rsidR="00F4260A" w:rsidRDefault="00F4260A">
      <w:pPr>
        <w:pStyle w:val="CommentText"/>
      </w:pPr>
      <w:r>
        <w:rPr>
          <w:rStyle w:val="CommentReference"/>
        </w:rPr>
        <w:annotationRef/>
      </w:r>
      <w:r>
        <w:t>Could you add a column at the start saying method 1 a</w:t>
      </w:r>
      <w:r w:rsidR="0016754E">
        <w:t>nd method 2 (or similar) for the different values just to make it a bit clearer where they’re from</w:t>
      </w:r>
    </w:p>
  </w:comment>
  <w:comment w:id="117" w:author="Joshua Eveson - BAS" w:date="2021-08-02T11:31:00Z" w:initials="JEB">
    <w:p w14:paraId="586A190C" w14:textId="33EA685A" w:rsidR="00F01DC0" w:rsidRDefault="00F01DC0">
      <w:pPr>
        <w:pStyle w:val="CommentText"/>
      </w:pPr>
      <w:r>
        <w:rPr>
          <w:rStyle w:val="CommentReference"/>
        </w:rPr>
        <w:annotationRef/>
      </w:r>
      <w:r>
        <w:t xml:space="preserve">Yep </w:t>
      </w:r>
    </w:p>
  </w:comment>
  <w:comment w:id="122" w:author="Millie Bond - BAS" w:date="2021-07-22T13:45:00Z" w:initials="MBUB">
    <w:p w14:paraId="44D716E8" w14:textId="0A09490F" w:rsidR="00D17C9C" w:rsidRDefault="00D17C9C">
      <w:pPr>
        <w:pStyle w:val="CommentText"/>
      </w:pPr>
      <w:r>
        <w:rPr>
          <w:rStyle w:val="CommentReference"/>
        </w:rPr>
        <w:annotationRef/>
      </w:r>
      <w:r>
        <w:t xml:space="preserve">Will it always be that the same method is best for each pair? What do you do if it’s not, just </w:t>
      </w:r>
      <w:proofErr w:type="gramStart"/>
      <w:r>
        <w:t>use</w:t>
      </w:r>
      <w:proofErr w:type="gramEnd"/>
      <w:r>
        <w:t xml:space="preserve"> the best value anyway? Probably obvious but might be worth stating</w:t>
      </w:r>
    </w:p>
  </w:comment>
  <w:comment w:id="123" w:author="Millie Bond - BAS" w:date="2021-07-22T13:46:00Z" w:initials="MBUB">
    <w:p w14:paraId="13AFDBB8" w14:textId="78678C86" w:rsidR="003A6309" w:rsidRDefault="003A6309">
      <w:pPr>
        <w:pStyle w:val="CommentText"/>
      </w:pPr>
      <w:r>
        <w:rPr>
          <w:rStyle w:val="CommentReference"/>
        </w:rPr>
        <w:annotationRef/>
      </w:r>
      <w:r>
        <w:t xml:space="preserve">Why do you use D </w:t>
      </w:r>
      <w:r w:rsidR="00AB78BA">
        <w:t>as the correct value and find S(A) – why not the other way around?</w:t>
      </w:r>
    </w:p>
  </w:comment>
  <w:comment w:id="124" w:author="Joshua Eveson - BAS" w:date="2021-08-02T15:31:00Z" w:initials="JEB">
    <w:p w14:paraId="16B9D81B" w14:textId="21922825" w:rsidR="003824C3" w:rsidRDefault="003824C3">
      <w:pPr>
        <w:pStyle w:val="CommentText"/>
      </w:pPr>
      <w:r>
        <w:rPr>
          <w:rStyle w:val="CommentReference"/>
        </w:rPr>
        <w:annotationRef/>
      </w:r>
      <w:r>
        <w:t xml:space="preserve">I think because the D wavelength is less affected by scattering than A. But it is unsatisfying to just assume something crucial after all this calculation. </w:t>
      </w:r>
    </w:p>
  </w:comment>
  <w:comment w:id="125" w:author="Millie Bond - BAS" w:date="2021-07-22T13:49:00Z" w:initials="MBUB">
    <w:p w14:paraId="08EBC233" w14:textId="5C2E0865" w:rsidR="00B97223" w:rsidRDefault="00B97223">
      <w:pPr>
        <w:pStyle w:val="CommentText"/>
      </w:pPr>
      <w:r>
        <w:rPr>
          <w:rStyle w:val="CommentReference"/>
        </w:rPr>
        <w:annotationRef/>
      </w:r>
      <w:r>
        <w:t>Very helpful!</w:t>
      </w:r>
    </w:p>
  </w:comment>
  <w:comment w:id="126" w:author="Millie Bond - BAS" w:date="2021-07-22T13:53:00Z" w:initials="MBUB">
    <w:p w14:paraId="2CA126E5" w14:textId="4B136B23" w:rsidR="00F95215" w:rsidRDefault="00F95215">
      <w:pPr>
        <w:pStyle w:val="CommentText"/>
      </w:pPr>
      <w:r>
        <w:rPr>
          <w:rStyle w:val="CommentReference"/>
        </w:rPr>
        <w:annotationRef/>
      </w:r>
      <w:r w:rsidR="00DC50B7">
        <w:t xml:space="preserve">Love it! </w:t>
      </w:r>
      <w:r w:rsidR="00DC50B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C50B7">
        <w:t xml:space="preserve"> </w:t>
      </w:r>
    </w:p>
  </w:comment>
  <w:comment w:id="127" w:author="Millie Bond - BAS" w:date="2021-07-22T14:03:00Z" w:initials="MBUB">
    <w:p w14:paraId="4C1F9BB0" w14:textId="7D0E031A" w:rsidR="002F0416" w:rsidRDefault="002F0416">
      <w:pPr>
        <w:pStyle w:val="CommentText"/>
      </w:pPr>
      <w:r>
        <w:rPr>
          <w:rStyle w:val="CommentReference"/>
        </w:rPr>
        <w:annotationRef/>
      </w:r>
      <w:r>
        <w:t xml:space="preserve">Axis titles on the graphs might be helpful </w:t>
      </w:r>
      <w:r w:rsidR="00082502">
        <w:t>–</w:t>
      </w:r>
      <w:r>
        <w:t xml:space="preserve"> </w:t>
      </w:r>
      <w:r w:rsidR="00082502">
        <w:t>not a problem if it’s too late to change now!</w:t>
      </w:r>
    </w:p>
  </w:comment>
  <w:comment w:id="128" w:author="Joshua Eveson - BAS" w:date="2021-08-02T11:31:00Z" w:initials="JEB">
    <w:p w14:paraId="2641B457" w14:textId="40D2979E" w:rsidR="008E3371" w:rsidRDefault="008E3371">
      <w:pPr>
        <w:pStyle w:val="CommentText"/>
      </w:pPr>
      <w:r>
        <w:rPr>
          <w:rStyle w:val="CommentReference"/>
        </w:rPr>
        <w:annotationRef/>
      </w:r>
      <w:r>
        <w:t xml:space="preserve">Can always add it as a caption if I can’t replicate this. </w:t>
      </w:r>
    </w:p>
  </w:comment>
  <w:comment w:id="141" w:author="Millie Bond - BAS" w:date="2021-07-22T14:52:00Z" w:initials="MBUB">
    <w:p w14:paraId="102DBF0C" w14:textId="77777777" w:rsidR="00595709" w:rsidRDefault="00595709">
      <w:pPr>
        <w:pStyle w:val="CommentText"/>
      </w:pPr>
      <w:r>
        <w:rPr>
          <w:rStyle w:val="CommentReference"/>
        </w:rPr>
        <w:annotationRef/>
      </w:r>
      <w:r w:rsidR="00941A32">
        <w:t xml:space="preserve">Maybe </w:t>
      </w:r>
    </w:p>
    <w:p w14:paraId="0E4C3AC8" w14:textId="1B20B4A2" w:rsidR="00941A32" w:rsidRDefault="00941A32">
      <w:pPr>
        <w:pStyle w:val="CommentText"/>
      </w:pPr>
      <w:r>
        <w:t xml:space="preserve">‘Conclusion – calculating ozone values’ </w:t>
      </w:r>
      <w:r w:rsidR="00375C55">
        <w:t>or similar</w:t>
      </w:r>
    </w:p>
    <w:p w14:paraId="4D5502CA" w14:textId="390FD561" w:rsidR="00941A32" w:rsidRDefault="00941A32">
      <w:pPr>
        <w:pStyle w:val="CommentText"/>
      </w:pPr>
      <w:r>
        <w:t xml:space="preserve">Just to make it clear that this is </w:t>
      </w:r>
      <w:r w:rsidR="00375C55">
        <w:t>putting it together to actually get a value</w:t>
      </w:r>
    </w:p>
  </w:comment>
  <w:comment w:id="144" w:author="Millie Bond - BAS" w:date="2021-07-22T14:06:00Z" w:initials="MBUB">
    <w:p w14:paraId="16807AE8" w14:textId="063AC7D7" w:rsidR="00E73EFC" w:rsidRDefault="00E73EFC">
      <w:pPr>
        <w:pStyle w:val="CommentText"/>
      </w:pPr>
      <w:r>
        <w:rPr>
          <w:rStyle w:val="CommentReference"/>
        </w:rPr>
        <w:annotationRef/>
      </w:r>
      <w:r>
        <w:t xml:space="preserve">If this can go in the foot note of the </w:t>
      </w:r>
      <w:proofErr w:type="gramStart"/>
      <w:r>
        <w:t>page</w:t>
      </w:r>
      <w:proofErr w:type="gramEnd"/>
      <w:r>
        <w:t xml:space="preserve"> it’s discussed on that might help – not sure if word lets you do that though…</w:t>
      </w:r>
    </w:p>
  </w:comment>
  <w:comment w:id="145" w:author="Joshua Eveson - BAS" w:date="2021-08-02T11:32:00Z" w:initials="JEB">
    <w:p w14:paraId="60928577" w14:textId="6E86FB06" w:rsidR="008E3371" w:rsidRDefault="008E3371">
      <w:pPr>
        <w:pStyle w:val="CommentText"/>
      </w:pPr>
      <w:r>
        <w:rPr>
          <w:rStyle w:val="CommentReference"/>
        </w:rPr>
        <w:annotationRef/>
      </w:r>
      <w:r>
        <w:t xml:space="preserve">Word is a right nuisance for stuff like this, but I can do it manually if needs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539D75" w15:done="1"/>
  <w15:commentEx w15:paraId="796DAD1F" w15:done="1"/>
  <w15:commentEx w15:paraId="53589428" w15:done="0"/>
  <w15:commentEx w15:paraId="7FB8E30E" w15:paraIdParent="53589428" w15:done="0"/>
  <w15:commentEx w15:paraId="136B5A4F" w15:done="0"/>
  <w15:commentEx w15:paraId="36D04AB9" w15:paraIdParent="136B5A4F" w15:done="0"/>
  <w15:commentEx w15:paraId="1DA9840F" w15:done="0"/>
  <w15:commentEx w15:paraId="33DB1436" w15:paraIdParent="1DA9840F" w15:done="0"/>
  <w15:commentEx w15:paraId="43290E21" w15:done="0"/>
  <w15:commentEx w15:paraId="68D39EDE" w15:done="1"/>
  <w15:commentEx w15:paraId="0D0AD92C" w15:paraIdParent="68D39EDE" w15:done="1"/>
  <w15:commentEx w15:paraId="02F6316F" w15:done="1"/>
  <w15:commentEx w15:paraId="2B60759C" w15:paraIdParent="02F6316F" w15:done="1"/>
  <w15:commentEx w15:paraId="0F73561E" w15:done="1"/>
  <w15:commentEx w15:paraId="3620EAF2" w15:paraIdParent="0F73561E" w15:done="1"/>
  <w15:commentEx w15:paraId="175A3556" w15:done="1"/>
  <w15:commentEx w15:paraId="3113B28E" w15:done="1"/>
  <w15:commentEx w15:paraId="0FC1223E" w15:paraIdParent="3113B28E" w15:done="1"/>
  <w15:commentEx w15:paraId="4C35BA15" w15:done="1"/>
  <w15:commentEx w15:paraId="598EA622" w15:paraIdParent="4C35BA15" w15:done="1"/>
  <w15:commentEx w15:paraId="246F231F" w15:done="1"/>
  <w15:commentEx w15:paraId="66B1C8F1" w15:paraIdParent="246F231F" w15:done="1"/>
  <w15:commentEx w15:paraId="0B9D0395" w15:done="0"/>
  <w15:commentEx w15:paraId="03E43204" w15:paraIdParent="0B9D0395" w15:done="0"/>
  <w15:commentEx w15:paraId="006076CF" w15:done="1"/>
  <w15:commentEx w15:paraId="586A190C" w15:paraIdParent="006076CF" w15:done="1"/>
  <w15:commentEx w15:paraId="44D716E8" w15:done="0"/>
  <w15:commentEx w15:paraId="13AFDBB8" w15:done="0"/>
  <w15:commentEx w15:paraId="16B9D81B" w15:paraIdParent="13AFDBB8" w15:done="0"/>
  <w15:commentEx w15:paraId="08EBC233" w15:done="1"/>
  <w15:commentEx w15:paraId="2CA126E5" w15:done="1"/>
  <w15:commentEx w15:paraId="4C1F9BB0" w15:done="1"/>
  <w15:commentEx w15:paraId="2641B457" w15:paraIdParent="4C1F9BB0" w15:done="1"/>
  <w15:commentEx w15:paraId="4D5502CA" w15:done="1"/>
  <w15:commentEx w15:paraId="16807AE8" w15:done="0"/>
  <w15:commentEx w15:paraId="60928577" w15:paraIdParent="16807A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3D4FF" w16cex:dateUtc="2021-07-22T10:29:00Z"/>
  <w16cex:commentExtensible w16cex:durableId="24A3D534" w16cex:dateUtc="2021-07-22T10:29:00Z"/>
  <w16cex:commentExtensible w16cex:durableId="24A3FF3C" w16cex:dateUtc="2021-07-22T13:29:00Z"/>
  <w16cex:commentExtensible w16cex:durableId="24B25459" w16cex:dateUtc="2021-08-02T10:24:00Z"/>
  <w16cex:commentExtensible w16cex:durableId="24A3D5E6" w16cex:dateUtc="2021-07-22T10:32:00Z"/>
  <w16cex:commentExtensible w16cex:durableId="24B270FF" w16cex:dateUtc="2021-08-02T12:26:00Z"/>
  <w16cex:commentExtensible w16cex:durableId="24A3D60B" w16cex:dateUtc="2021-07-22T10:33:00Z"/>
  <w16cex:commentExtensible w16cex:durableId="24B27120" w16cex:dateUtc="2021-08-02T12:26:00Z"/>
  <w16cex:commentExtensible w16cex:durableId="24A400CC" w16cex:dateUtc="2021-07-22T13:35:00Z"/>
  <w16cex:commentExtensible w16cex:durableId="24A401AF" w16cex:dateUtc="2021-07-22T13:39:00Z"/>
  <w16cex:commentExtensible w16cex:durableId="24B254E1" w16cex:dateUtc="2021-08-02T10:26:00Z"/>
  <w16cex:commentExtensible w16cex:durableId="24A3D662" w16cex:dateUtc="2021-07-22T10:34:00Z"/>
  <w16cex:commentExtensible w16cex:durableId="24B25537" w16cex:dateUtc="2021-08-02T10:27:00Z"/>
  <w16cex:commentExtensible w16cex:durableId="24A3F624" w16cex:dateUtc="2021-07-22T12:50:00Z"/>
  <w16cex:commentExtensible w16cex:durableId="24B25544" w16cex:dateUtc="2021-08-02T10:28:00Z"/>
  <w16cex:commentExtensible w16cex:durableId="24A3DD1C" w16cex:dateUtc="2021-07-22T11:03:00Z"/>
  <w16cex:commentExtensible w16cex:durableId="24A3DDDA" w16cex:dateUtc="2021-07-22T11:06:00Z"/>
  <w16cex:commentExtensible w16cex:durableId="24B25578" w16cex:dateUtc="2021-08-02T10:28:00Z"/>
  <w16cex:commentExtensible w16cex:durableId="24A3DF89" w16cex:dateUtc="2021-07-22T11:14:00Z"/>
  <w16cex:commentExtensible w16cex:durableId="24B2559C" w16cex:dateUtc="2021-08-02T10:29:00Z"/>
  <w16cex:commentExtensible w16cex:durableId="24A40372" w16cex:dateUtc="2021-07-22T13:47:00Z"/>
  <w16cex:commentExtensible w16cex:durableId="24B255AC" w16cex:dateUtc="2021-08-02T10:29:00Z"/>
  <w16cex:commentExtensible w16cex:durableId="24A3F448" w16cex:dateUtc="2021-07-22T12:42:00Z"/>
  <w16cex:commentExtensible w16cex:durableId="24B255E8" w16cex:dateUtc="2021-08-02T10:30:00Z"/>
  <w16cex:commentExtensible w16cex:durableId="24A3F499" w16cex:dateUtc="2021-07-22T12:43:00Z"/>
  <w16cex:commentExtensible w16cex:durableId="24B255FB" w16cex:dateUtc="2021-08-02T10:31:00Z"/>
  <w16cex:commentExtensible w16cex:durableId="24A3F4DE" w16cex:dateUtc="2021-07-22T12:45:00Z"/>
  <w16cex:commentExtensible w16cex:durableId="24A3F53E" w16cex:dateUtc="2021-07-22T12:46:00Z"/>
  <w16cex:commentExtensible w16cex:durableId="24B28E48" w16cex:dateUtc="2021-08-02T14:31:00Z"/>
  <w16cex:commentExtensible w16cex:durableId="24A3F5F7" w16cex:dateUtc="2021-07-22T12:49:00Z"/>
  <w16cex:commentExtensible w16cex:durableId="24A3F6E0" w16cex:dateUtc="2021-07-22T12:53:00Z"/>
  <w16cex:commentExtensible w16cex:durableId="24A3F92F" w16cex:dateUtc="2021-07-22T13:03:00Z"/>
  <w16cex:commentExtensible w16cex:durableId="24B25625" w16cex:dateUtc="2021-08-02T10:31:00Z"/>
  <w16cex:commentExtensible w16cex:durableId="24A404A3" w16cex:dateUtc="2021-07-22T13:52:00Z"/>
  <w16cex:commentExtensible w16cex:durableId="24A3F9E9" w16cex:dateUtc="2021-07-22T13:06:00Z"/>
  <w16cex:commentExtensible w16cex:durableId="24B25657" w16cex:dateUtc="2021-08-02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539D75" w16cid:durableId="24A3D4FF"/>
  <w16cid:commentId w16cid:paraId="796DAD1F" w16cid:durableId="24A3D534"/>
  <w16cid:commentId w16cid:paraId="53589428" w16cid:durableId="24A3FF3C"/>
  <w16cid:commentId w16cid:paraId="7FB8E30E" w16cid:durableId="24B25459"/>
  <w16cid:commentId w16cid:paraId="136B5A4F" w16cid:durableId="24A3D5E6"/>
  <w16cid:commentId w16cid:paraId="36D04AB9" w16cid:durableId="24B270FF"/>
  <w16cid:commentId w16cid:paraId="1DA9840F" w16cid:durableId="24A3D60B"/>
  <w16cid:commentId w16cid:paraId="33DB1436" w16cid:durableId="24B27120"/>
  <w16cid:commentId w16cid:paraId="43290E21" w16cid:durableId="24A400CC"/>
  <w16cid:commentId w16cid:paraId="68D39EDE" w16cid:durableId="24A401AF"/>
  <w16cid:commentId w16cid:paraId="0D0AD92C" w16cid:durableId="24B254E1"/>
  <w16cid:commentId w16cid:paraId="02F6316F" w16cid:durableId="24A3D662"/>
  <w16cid:commentId w16cid:paraId="2B60759C" w16cid:durableId="24B25537"/>
  <w16cid:commentId w16cid:paraId="0F73561E" w16cid:durableId="24A3F624"/>
  <w16cid:commentId w16cid:paraId="3620EAF2" w16cid:durableId="24B25544"/>
  <w16cid:commentId w16cid:paraId="175A3556" w16cid:durableId="24A3DD1C"/>
  <w16cid:commentId w16cid:paraId="3113B28E" w16cid:durableId="24A3DDDA"/>
  <w16cid:commentId w16cid:paraId="0FC1223E" w16cid:durableId="24B25578"/>
  <w16cid:commentId w16cid:paraId="4C35BA15" w16cid:durableId="24A3DF89"/>
  <w16cid:commentId w16cid:paraId="598EA622" w16cid:durableId="24B2559C"/>
  <w16cid:commentId w16cid:paraId="246F231F" w16cid:durableId="24A40372"/>
  <w16cid:commentId w16cid:paraId="66B1C8F1" w16cid:durableId="24B255AC"/>
  <w16cid:commentId w16cid:paraId="0B9D0395" w16cid:durableId="24A3F448"/>
  <w16cid:commentId w16cid:paraId="03E43204" w16cid:durableId="24B255E8"/>
  <w16cid:commentId w16cid:paraId="006076CF" w16cid:durableId="24A3F499"/>
  <w16cid:commentId w16cid:paraId="586A190C" w16cid:durableId="24B255FB"/>
  <w16cid:commentId w16cid:paraId="44D716E8" w16cid:durableId="24A3F4DE"/>
  <w16cid:commentId w16cid:paraId="13AFDBB8" w16cid:durableId="24A3F53E"/>
  <w16cid:commentId w16cid:paraId="16B9D81B" w16cid:durableId="24B28E48"/>
  <w16cid:commentId w16cid:paraId="08EBC233" w16cid:durableId="24A3F5F7"/>
  <w16cid:commentId w16cid:paraId="2CA126E5" w16cid:durableId="24A3F6E0"/>
  <w16cid:commentId w16cid:paraId="4C1F9BB0" w16cid:durableId="24A3F92F"/>
  <w16cid:commentId w16cid:paraId="2641B457" w16cid:durableId="24B25625"/>
  <w16cid:commentId w16cid:paraId="4D5502CA" w16cid:durableId="24A404A3"/>
  <w16cid:commentId w16cid:paraId="16807AE8" w16cid:durableId="24A3F9E9"/>
  <w16cid:commentId w16cid:paraId="60928577" w16cid:durableId="24B256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05DE" w14:textId="77777777" w:rsidR="00E02FC7" w:rsidRDefault="00E02FC7" w:rsidP="00034814">
      <w:pPr>
        <w:spacing w:after="0" w:line="240" w:lineRule="auto"/>
      </w:pPr>
      <w:r>
        <w:separator/>
      </w:r>
    </w:p>
  </w:endnote>
  <w:endnote w:type="continuationSeparator" w:id="0">
    <w:p w14:paraId="3324A364" w14:textId="77777777" w:rsidR="00E02FC7" w:rsidRDefault="00E02FC7" w:rsidP="00034814">
      <w:pPr>
        <w:spacing w:after="0" w:line="240" w:lineRule="auto"/>
      </w:pPr>
      <w:r>
        <w:continuationSeparator/>
      </w:r>
    </w:p>
  </w:endnote>
  <w:endnote w:type="continuationNotice" w:id="1">
    <w:p w14:paraId="36AE7952" w14:textId="77777777" w:rsidR="00AB2AE7" w:rsidRDefault="00AB2A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31847" w14:textId="77777777" w:rsidR="00E02FC7" w:rsidRDefault="00E02FC7" w:rsidP="00034814">
      <w:pPr>
        <w:spacing w:after="0" w:line="240" w:lineRule="auto"/>
      </w:pPr>
      <w:r>
        <w:separator/>
      </w:r>
    </w:p>
  </w:footnote>
  <w:footnote w:type="continuationSeparator" w:id="0">
    <w:p w14:paraId="586B238E" w14:textId="77777777" w:rsidR="00E02FC7" w:rsidRDefault="00E02FC7" w:rsidP="00034814">
      <w:pPr>
        <w:spacing w:after="0" w:line="240" w:lineRule="auto"/>
      </w:pPr>
      <w:r>
        <w:continuationSeparator/>
      </w:r>
    </w:p>
  </w:footnote>
  <w:footnote w:type="continuationNotice" w:id="1">
    <w:p w14:paraId="3480416E" w14:textId="77777777" w:rsidR="00AB2AE7" w:rsidRDefault="00AB2A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F76"/>
    <w:multiLevelType w:val="hybridMultilevel"/>
    <w:tmpl w:val="8BAA5CC2"/>
    <w:lvl w:ilvl="0" w:tplc="556C92E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0C7182"/>
    <w:multiLevelType w:val="hybridMultilevel"/>
    <w:tmpl w:val="CBA4E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CC7717"/>
    <w:multiLevelType w:val="multilevel"/>
    <w:tmpl w:val="221A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1C4C58"/>
    <w:multiLevelType w:val="hybridMultilevel"/>
    <w:tmpl w:val="3E6AC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AA2B2E"/>
    <w:multiLevelType w:val="hybridMultilevel"/>
    <w:tmpl w:val="8F44B576"/>
    <w:lvl w:ilvl="0" w:tplc="04FA3C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ua Eveson - BAS">
    <w15:presenceInfo w15:providerId="AD" w15:userId="S::joson@bas.ac.uk::9b547941-8ba7-4048-8008-b340a23fee6a"/>
  </w15:person>
  <w15:person w15:author="Millie Bond - BAS">
    <w15:presenceInfo w15:providerId="AD" w15:userId="S::amend37@bas.ac.uk::fd3f425a-ba8b-454b-92f7-431364776a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1BD"/>
    <w:rsid w:val="00001C03"/>
    <w:rsid w:val="00005661"/>
    <w:rsid w:val="00005C4D"/>
    <w:rsid w:val="00010450"/>
    <w:rsid w:val="00010B5C"/>
    <w:rsid w:val="00013850"/>
    <w:rsid w:val="000165C7"/>
    <w:rsid w:val="00016B0F"/>
    <w:rsid w:val="000237D5"/>
    <w:rsid w:val="000242A8"/>
    <w:rsid w:val="0002657B"/>
    <w:rsid w:val="00026B82"/>
    <w:rsid w:val="00027183"/>
    <w:rsid w:val="00027621"/>
    <w:rsid w:val="000305B8"/>
    <w:rsid w:val="00032FD1"/>
    <w:rsid w:val="00034814"/>
    <w:rsid w:val="000363E9"/>
    <w:rsid w:val="0004650E"/>
    <w:rsid w:val="00047B21"/>
    <w:rsid w:val="00051661"/>
    <w:rsid w:val="00051D77"/>
    <w:rsid w:val="000525CE"/>
    <w:rsid w:val="00055061"/>
    <w:rsid w:val="00056FEF"/>
    <w:rsid w:val="000577E6"/>
    <w:rsid w:val="000610F1"/>
    <w:rsid w:val="0007240A"/>
    <w:rsid w:val="00073CF2"/>
    <w:rsid w:val="00077B38"/>
    <w:rsid w:val="00082502"/>
    <w:rsid w:val="0008279C"/>
    <w:rsid w:val="0009054A"/>
    <w:rsid w:val="000965CC"/>
    <w:rsid w:val="000A1523"/>
    <w:rsid w:val="000A1B46"/>
    <w:rsid w:val="000A1C2A"/>
    <w:rsid w:val="000B6E92"/>
    <w:rsid w:val="000C0DFC"/>
    <w:rsid w:val="000C50AF"/>
    <w:rsid w:val="000D08EB"/>
    <w:rsid w:val="000D2CF1"/>
    <w:rsid w:val="000E0214"/>
    <w:rsid w:val="000E1A58"/>
    <w:rsid w:val="000E2492"/>
    <w:rsid w:val="000E465F"/>
    <w:rsid w:val="000F7A60"/>
    <w:rsid w:val="00106D17"/>
    <w:rsid w:val="00106E53"/>
    <w:rsid w:val="00110192"/>
    <w:rsid w:val="001129B5"/>
    <w:rsid w:val="0011440F"/>
    <w:rsid w:val="0012294F"/>
    <w:rsid w:val="00123C8D"/>
    <w:rsid w:val="00125BB1"/>
    <w:rsid w:val="0012775E"/>
    <w:rsid w:val="0013150F"/>
    <w:rsid w:val="00131BEE"/>
    <w:rsid w:val="001335A1"/>
    <w:rsid w:val="001424E8"/>
    <w:rsid w:val="00142828"/>
    <w:rsid w:val="00143B7E"/>
    <w:rsid w:val="00143D30"/>
    <w:rsid w:val="00143E8E"/>
    <w:rsid w:val="0014426D"/>
    <w:rsid w:val="00150162"/>
    <w:rsid w:val="00150CAA"/>
    <w:rsid w:val="00150FFF"/>
    <w:rsid w:val="001555CE"/>
    <w:rsid w:val="00157AF8"/>
    <w:rsid w:val="0016013B"/>
    <w:rsid w:val="0016129F"/>
    <w:rsid w:val="0016408A"/>
    <w:rsid w:val="001648E9"/>
    <w:rsid w:val="001653FA"/>
    <w:rsid w:val="00166C48"/>
    <w:rsid w:val="0016754E"/>
    <w:rsid w:val="001710F9"/>
    <w:rsid w:val="00174D94"/>
    <w:rsid w:val="00175F01"/>
    <w:rsid w:val="00181E84"/>
    <w:rsid w:val="00183E92"/>
    <w:rsid w:val="0019112F"/>
    <w:rsid w:val="001B2636"/>
    <w:rsid w:val="001B2AC5"/>
    <w:rsid w:val="001B2D52"/>
    <w:rsid w:val="001B7208"/>
    <w:rsid w:val="001C0DE8"/>
    <w:rsid w:val="001C6B43"/>
    <w:rsid w:val="001D132C"/>
    <w:rsid w:val="001D18F0"/>
    <w:rsid w:val="001D1D00"/>
    <w:rsid w:val="001E0D85"/>
    <w:rsid w:val="001E543E"/>
    <w:rsid w:val="001F40B7"/>
    <w:rsid w:val="001F47A1"/>
    <w:rsid w:val="001F5E74"/>
    <w:rsid w:val="001F683F"/>
    <w:rsid w:val="001F718E"/>
    <w:rsid w:val="002005CA"/>
    <w:rsid w:val="0020065B"/>
    <w:rsid w:val="0020662A"/>
    <w:rsid w:val="002075C9"/>
    <w:rsid w:val="00211DF2"/>
    <w:rsid w:val="00213229"/>
    <w:rsid w:val="00221109"/>
    <w:rsid w:val="002232DB"/>
    <w:rsid w:val="00223D98"/>
    <w:rsid w:val="002255CF"/>
    <w:rsid w:val="0022578C"/>
    <w:rsid w:val="0023025C"/>
    <w:rsid w:val="002307A4"/>
    <w:rsid w:val="002323FD"/>
    <w:rsid w:val="002335D9"/>
    <w:rsid w:val="00234E08"/>
    <w:rsid w:val="002350A6"/>
    <w:rsid w:val="00236EED"/>
    <w:rsid w:val="00241311"/>
    <w:rsid w:val="002418A9"/>
    <w:rsid w:val="00243E30"/>
    <w:rsid w:val="00253662"/>
    <w:rsid w:val="00254393"/>
    <w:rsid w:val="00256AC7"/>
    <w:rsid w:val="002608B7"/>
    <w:rsid w:val="00261A49"/>
    <w:rsid w:val="00262A6C"/>
    <w:rsid w:val="0026667F"/>
    <w:rsid w:val="00266E3B"/>
    <w:rsid w:val="00270CF2"/>
    <w:rsid w:val="00271769"/>
    <w:rsid w:val="00272790"/>
    <w:rsid w:val="00275F8E"/>
    <w:rsid w:val="00276008"/>
    <w:rsid w:val="00280C55"/>
    <w:rsid w:val="0029094A"/>
    <w:rsid w:val="00295709"/>
    <w:rsid w:val="002A0F09"/>
    <w:rsid w:val="002A149B"/>
    <w:rsid w:val="002A4536"/>
    <w:rsid w:val="002A7014"/>
    <w:rsid w:val="002B1276"/>
    <w:rsid w:val="002B1E60"/>
    <w:rsid w:val="002C34FB"/>
    <w:rsid w:val="002C45B0"/>
    <w:rsid w:val="002D4B8E"/>
    <w:rsid w:val="002D4E7D"/>
    <w:rsid w:val="002D5796"/>
    <w:rsid w:val="002E358E"/>
    <w:rsid w:val="002E4C24"/>
    <w:rsid w:val="002E6F14"/>
    <w:rsid w:val="002F0416"/>
    <w:rsid w:val="002F44B8"/>
    <w:rsid w:val="002F77D8"/>
    <w:rsid w:val="0030153F"/>
    <w:rsid w:val="00301D85"/>
    <w:rsid w:val="0030323A"/>
    <w:rsid w:val="0030431C"/>
    <w:rsid w:val="00305103"/>
    <w:rsid w:val="00305696"/>
    <w:rsid w:val="0031505D"/>
    <w:rsid w:val="003161FD"/>
    <w:rsid w:val="0031684F"/>
    <w:rsid w:val="003211FF"/>
    <w:rsid w:val="00323709"/>
    <w:rsid w:val="0032428C"/>
    <w:rsid w:val="0032672F"/>
    <w:rsid w:val="00330907"/>
    <w:rsid w:val="00332986"/>
    <w:rsid w:val="00332F0B"/>
    <w:rsid w:val="00335600"/>
    <w:rsid w:val="00340A33"/>
    <w:rsid w:val="003424FA"/>
    <w:rsid w:val="003426AB"/>
    <w:rsid w:val="00342D39"/>
    <w:rsid w:val="00351E75"/>
    <w:rsid w:val="003658FA"/>
    <w:rsid w:val="00366149"/>
    <w:rsid w:val="003705CC"/>
    <w:rsid w:val="00375C55"/>
    <w:rsid w:val="00377211"/>
    <w:rsid w:val="003824C3"/>
    <w:rsid w:val="0038543E"/>
    <w:rsid w:val="00386432"/>
    <w:rsid w:val="00395849"/>
    <w:rsid w:val="00396F62"/>
    <w:rsid w:val="003970FB"/>
    <w:rsid w:val="003971AB"/>
    <w:rsid w:val="00397938"/>
    <w:rsid w:val="003A5255"/>
    <w:rsid w:val="003A6309"/>
    <w:rsid w:val="003C1039"/>
    <w:rsid w:val="003C2344"/>
    <w:rsid w:val="003D0A6C"/>
    <w:rsid w:val="003D1D11"/>
    <w:rsid w:val="003D217D"/>
    <w:rsid w:val="003D3344"/>
    <w:rsid w:val="003D405F"/>
    <w:rsid w:val="003D73C7"/>
    <w:rsid w:val="003E1008"/>
    <w:rsid w:val="003E1118"/>
    <w:rsid w:val="003E480D"/>
    <w:rsid w:val="003E5F52"/>
    <w:rsid w:val="003E5FE8"/>
    <w:rsid w:val="003E6355"/>
    <w:rsid w:val="003F43B6"/>
    <w:rsid w:val="003F4A62"/>
    <w:rsid w:val="003F5CCB"/>
    <w:rsid w:val="00403764"/>
    <w:rsid w:val="004038A9"/>
    <w:rsid w:val="00407952"/>
    <w:rsid w:val="00417CD3"/>
    <w:rsid w:val="00422542"/>
    <w:rsid w:val="00431B41"/>
    <w:rsid w:val="004325A5"/>
    <w:rsid w:val="004340F8"/>
    <w:rsid w:val="0043459D"/>
    <w:rsid w:val="00435D39"/>
    <w:rsid w:val="00436A0F"/>
    <w:rsid w:val="00440069"/>
    <w:rsid w:val="00442CFF"/>
    <w:rsid w:val="0044748C"/>
    <w:rsid w:val="004546F7"/>
    <w:rsid w:val="00454EB0"/>
    <w:rsid w:val="00462FD3"/>
    <w:rsid w:val="00463C05"/>
    <w:rsid w:val="00466A1B"/>
    <w:rsid w:val="00467BCF"/>
    <w:rsid w:val="00467D69"/>
    <w:rsid w:val="00476098"/>
    <w:rsid w:val="00481BB4"/>
    <w:rsid w:val="00481D32"/>
    <w:rsid w:val="0048296D"/>
    <w:rsid w:val="004870EF"/>
    <w:rsid w:val="0049147D"/>
    <w:rsid w:val="004932CE"/>
    <w:rsid w:val="004965A5"/>
    <w:rsid w:val="004A12A2"/>
    <w:rsid w:val="004A15DF"/>
    <w:rsid w:val="004A1BF9"/>
    <w:rsid w:val="004B737D"/>
    <w:rsid w:val="004C050A"/>
    <w:rsid w:val="004C20BE"/>
    <w:rsid w:val="004C4EDE"/>
    <w:rsid w:val="004C7847"/>
    <w:rsid w:val="004D2146"/>
    <w:rsid w:val="004E2810"/>
    <w:rsid w:val="004E47BC"/>
    <w:rsid w:val="004F60DD"/>
    <w:rsid w:val="0050228F"/>
    <w:rsid w:val="005055D6"/>
    <w:rsid w:val="00505C83"/>
    <w:rsid w:val="00510DA7"/>
    <w:rsid w:val="00511528"/>
    <w:rsid w:val="00513B01"/>
    <w:rsid w:val="00513E40"/>
    <w:rsid w:val="00520DF6"/>
    <w:rsid w:val="00521A9D"/>
    <w:rsid w:val="00525023"/>
    <w:rsid w:val="00532379"/>
    <w:rsid w:val="005329B2"/>
    <w:rsid w:val="005352DD"/>
    <w:rsid w:val="00535F3A"/>
    <w:rsid w:val="005378C1"/>
    <w:rsid w:val="00541B5C"/>
    <w:rsid w:val="0054497E"/>
    <w:rsid w:val="00550616"/>
    <w:rsid w:val="00550E68"/>
    <w:rsid w:val="00550EA5"/>
    <w:rsid w:val="00555039"/>
    <w:rsid w:val="00556482"/>
    <w:rsid w:val="00557E30"/>
    <w:rsid w:val="0056030B"/>
    <w:rsid w:val="00564AB3"/>
    <w:rsid w:val="00571838"/>
    <w:rsid w:val="005760F5"/>
    <w:rsid w:val="00580540"/>
    <w:rsid w:val="00580DD1"/>
    <w:rsid w:val="00581D01"/>
    <w:rsid w:val="0058362A"/>
    <w:rsid w:val="0058441A"/>
    <w:rsid w:val="005923A3"/>
    <w:rsid w:val="00595709"/>
    <w:rsid w:val="00596337"/>
    <w:rsid w:val="00596D7B"/>
    <w:rsid w:val="00597E2C"/>
    <w:rsid w:val="005A2F26"/>
    <w:rsid w:val="005A3A85"/>
    <w:rsid w:val="005A3D38"/>
    <w:rsid w:val="005A73D1"/>
    <w:rsid w:val="005A767B"/>
    <w:rsid w:val="005B52D4"/>
    <w:rsid w:val="005B5BDC"/>
    <w:rsid w:val="005C6E2C"/>
    <w:rsid w:val="005D3863"/>
    <w:rsid w:val="005E5D91"/>
    <w:rsid w:val="005E5DE3"/>
    <w:rsid w:val="005E7966"/>
    <w:rsid w:val="005F0F8C"/>
    <w:rsid w:val="005F3D03"/>
    <w:rsid w:val="00617663"/>
    <w:rsid w:val="00620873"/>
    <w:rsid w:val="00622A8C"/>
    <w:rsid w:val="00622C6B"/>
    <w:rsid w:val="006240C3"/>
    <w:rsid w:val="0062622A"/>
    <w:rsid w:val="00631029"/>
    <w:rsid w:val="00631D38"/>
    <w:rsid w:val="00634BFA"/>
    <w:rsid w:val="00637F66"/>
    <w:rsid w:val="0064074E"/>
    <w:rsid w:val="00640933"/>
    <w:rsid w:val="006431D3"/>
    <w:rsid w:val="00644C4D"/>
    <w:rsid w:val="00650E41"/>
    <w:rsid w:val="0065358B"/>
    <w:rsid w:val="006548AF"/>
    <w:rsid w:val="00661DA9"/>
    <w:rsid w:val="006622AC"/>
    <w:rsid w:val="00662B05"/>
    <w:rsid w:val="00663CCC"/>
    <w:rsid w:val="00672273"/>
    <w:rsid w:val="0067278B"/>
    <w:rsid w:val="00672830"/>
    <w:rsid w:val="00673681"/>
    <w:rsid w:val="00680EC2"/>
    <w:rsid w:val="0068124B"/>
    <w:rsid w:val="006822CA"/>
    <w:rsid w:val="00682AF4"/>
    <w:rsid w:val="0068522D"/>
    <w:rsid w:val="00687119"/>
    <w:rsid w:val="006922CA"/>
    <w:rsid w:val="00696B62"/>
    <w:rsid w:val="006A2623"/>
    <w:rsid w:val="006A5954"/>
    <w:rsid w:val="006A59AA"/>
    <w:rsid w:val="006B02EA"/>
    <w:rsid w:val="006B5454"/>
    <w:rsid w:val="006C0B82"/>
    <w:rsid w:val="006C39B6"/>
    <w:rsid w:val="006C5164"/>
    <w:rsid w:val="006C597D"/>
    <w:rsid w:val="006C737D"/>
    <w:rsid w:val="006D1199"/>
    <w:rsid w:val="006D614F"/>
    <w:rsid w:val="006D7883"/>
    <w:rsid w:val="006E303A"/>
    <w:rsid w:val="006E56AB"/>
    <w:rsid w:val="006E76E6"/>
    <w:rsid w:val="006F2E50"/>
    <w:rsid w:val="007001E9"/>
    <w:rsid w:val="00705500"/>
    <w:rsid w:val="00706979"/>
    <w:rsid w:val="00706C6F"/>
    <w:rsid w:val="00713040"/>
    <w:rsid w:val="00722A22"/>
    <w:rsid w:val="00725837"/>
    <w:rsid w:val="007269AC"/>
    <w:rsid w:val="00726BCF"/>
    <w:rsid w:val="00726EE3"/>
    <w:rsid w:val="007337EB"/>
    <w:rsid w:val="007435C9"/>
    <w:rsid w:val="0075141E"/>
    <w:rsid w:val="0076148A"/>
    <w:rsid w:val="00761EED"/>
    <w:rsid w:val="00764E91"/>
    <w:rsid w:val="00766AE9"/>
    <w:rsid w:val="00772D01"/>
    <w:rsid w:val="00773E1F"/>
    <w:rsid w:val="00780F33"/>
    <w:rsid w:val="00784484"/>
    <w:rsid w:val="00787C51"/>
    <w:rsid w:val="00790899"/>
    <w:rsid w:val="0079102C"/>
    <w:rsid w:val="00793CFB"/>
    <w:rsid w:val="007A1805"/>
    <w:rsid w:val="007A241C"/>
    <w:rsid w:val="007A6505"/>
    <w:rsid w:val="007B3D45"/>
    <w:rsid w:val="007C048C"/>
    <w:rsid w:val="007C096E"/>
    <w:rsid w:val="007C1D2C"/>
    <w:rsid w:val="007C21EA"/>
    <w:rsid w:val="007C32D4"/>
    <w:rsid w:val="007C3A23"/>
    <w:rsid w:val="007D3223"/>
    <w:rsid w:val="007D5C82"/>
    <w:rsid w:val="007E161D"/>
    <w:rsid w:val="007E1813"/>
    <w:rsid w:val="007E24A2"/>
    <w:rsid w:val="007E2B0C"/>
    <w:rsid w:val="007E2EA2"/>
    <w:rsid w:val="007E3AB8"/>
    <w:rsid w:val="007F4127"/>
    <w:rsid w:val="007F5921"/>
    <w:rsid w:val="0080388F"/>
    <w:rsid w:val="008055C7"/>
    <w:rsid w:val="0081700C"/>
    <w:rsid w:val="00821264"/>
    <w:rsid w:val="00825ADE"/>
    <w:rsid w:val="00831C8F"/>
    <w:rsid w:val="0083502B"/>
    <w:rsid w:val="00836EBF"/>
    <w:rsid w:val="008374D2"/>
    <w:rsid w:val="0083775C"/>
    <w:rsid w:val="00837C4E"/>
    <w:rsid w:val="008419BA"/>
    <w:rsid w:val="00842E07"/>
    <w:rsid w:val="008516AB"/>
    <w:rsid w:val="00853C0B"/>
    <w:rsid w:val="00855D00"/>
    <w:rsid w:val="00861FDA"/>
    <w:rsid w:val="00863EC3"/>
    <w:rsid w:val="0087696E"/>
    <w:rsid w:val="00876A4B"/>
    <w:rsid w:val="0087774B"/>
    <w:rsid w:val="00882EBC"/>
    <w:rsid w:val="008855A0"/>
    <w:rsid w:val="00887DD6"/>
    <w:rsid w:val="008A01BA"/>
    <w:rsid w:val="008A27D1"/>
    <w:rsid w:val="008A33C2"/>
    <w:rsid w:val="008A3B19"/>
    <w:rsid w:val="008A5FCF"/>
    <w:rsid w:val="008B11C1"/>
    <w:rsid w:val="008B3642"/>
    <w:rsid w:val="008B49D7"/>
    <w:rsid w:val="008B5974"/>
    <w:rsid w:val="008B77DF"/>
    <w:rsid w:val="008C2B7B"/>
    <w:rsid w:val="008C6219"/>
    <w:rsid w:val="008D1F2C"/>
    <w:rsid w:val="008D61FD"/>
    <w:rsid w:val="008E1BEA"/>
    <w:rsid w:val="008E1E1C"/>
    <w:rsid w:val="008E3371"/>
    <w:rsid w:val="008E3B4D"/>
    <w:rsid w:val="008E508E"/>
    <w:rsid w:val="008E772C"/>
    <w:rsid w:val="008F0784"/>
    <w:rsid w:val="008F4CF1"/>
    <w:rsid w:val="00904E77"/>
    <w:rsid w:val="00906E23"/>
    <w:rsid w:val="00917E6E"/>
    <w:rsid w:val="009219EF"/>
    <w:rsid w:val="00926537"/>
    <w:rsid w:val="00935E18"/>
    <w:rsid w:val="009402F5"/>
    <w:rsid w:val="00941A32"/>
    <w:rsid w:val="00944199"/>
    <w:rsid w:val="00953DE4"/>
    <w:rsid w:val="00953DF2"/>
    <w:rsid w:val="00955216"/>
    <w:rsid w:val="00956154"/>
    <w:rsid w:val="009576C4"/>
    <w:rsid w:val="00962B62"/>
    <w:rsid w:val="0096302B"/>
    <w:rsid w:val="009635D2"/>
    <w:rsid w:val="00964B80"/>
    <w:rsid w:val="00967703"/>
    <w:rsid w:val="00970DB5"/>
    <w:rsid w:val="0097593B"/>
    <w:rsid w:val="00984168"/>
    <w:rsid w:val="009873F7"/>
    <w:rsid w:val="00992899"/>
    <w:rsid w:val="00994D0A"/>
    <w:rsid w:val="00996FA0"/>
    <w:rsid w:val="009A06E3"/>
    <w:rsid w:val="009A0EB8"/>
    <w:rsid w:val="009A1A00"/>
    <w:rsid w:val="009A5CC4"/>
    <w:rsid w:val="009A5E1C"/>
    <w:rsid w:val="009B6DEE"/>
    <w:rsid w:val="009B7C38"/>
    <w:rsid w:val="009C1914"/>
    <w:rsid w:val="009C29E0"/>
    <w:rsid w:val="009C50C0"/>
    <w:rsid w:val="009D4F66"/>
    <w:rsid w:val="009D673D"/>
    <w:rsid w:val="009E080B"/>
    <w:rsid w:val="009E126B"/>
    <w:rsid w:val="009E2550"/>
    <w:rsid w:val="009E3ABE"/>
    <w:rsid w:val="009E3C5A"/>
    <w:rsid w:val="009E64B4"/>
    <w:rsid w:val="009F2152"/>
    <w:rsid w:val="009F71F9"/>
    <w:rsid w:val="00A00E7D"/>
    <w:rsid w:val="00A01CF0"/>
    <w:rsid w:val="00A02B38"/>
    <w:rsid w:val="00A03837"/>
    <w:rsid w:val="00A045AA"/>
    <w:rsid w:val="00A05B1C"/>
    <w:rsid w:val="00A05D3E"/>
    <w:rsid w:val="00A06996"/>
    <w:rsid w:val="00A072C0"/>
    <w:rsid w:val="00A0742E"/>
    <w:rsid w:val="00A11C2C"/>
    <w:rsid w:val="00A1384E"/>
    <w:rsid w:val="00A14FBC"/>
    <w:rsid w:val="00A22089"/>
    <w:rsid w:val="00A271AD"/>
    <w:rsid w:val="00A30C00"/>
    <w:rsid w:val="00A352FD"/>
    <w:rsid w:val="00A40846"/>
    <w:rsid w:val="00A40968"/>
    <w:rsid w:val="00A45E1B"/>
    <w:rsid w:val="00A469FA"/>
    <w:rsid w:val="00A46E29"/>
    <w:rsid w:val="00A52057"/>
    <w:rsid w:val="00A52A86"/>
    <w:rsid w:val="00A54460"/>
    <w:rsid w:val="00A604D3"/>
    <w:rsid w:val="00A626C9"/>
    <w:rsid w:val="00A6612B"/>
    <w:rsid w:val="00A757AC"/>
    <w:rsid w:val="00A777D0"/>
    <w:rsid w:val="00A8039D"/>
    <w:rsid w:val="00A84C46"/>
    <w:rsid w:val="00A850FC"/>
    <w:rsid w:val="00AA1524"/>
    <w:rsid w:val="00AB2AE7"/>
    <w:rsid w:val="00AB70DF"/>
    <w:rsid w:val="00AB78BA"/>
    <w:rsid w:val="00AD0BA1"/>
    <w:rsid w:val="00AD3688"/>
    <w:rsid w:val="00AD5F05"/>
    <w:rsid w:val="00AD7361"/>
    <w:rsid w:val="00AE12CF"/>
    <w:rsid w:val="00AE32EC"/>
    <w:rsid w:val="00AE3FBB"/>
    <w:rsid w:val="00AE5B28"/>
    <w:rsid w:val="00AF346E"/>
    <w:rsid w:val="00AF3FE9"/>
    <w:rsid w:val="00AF40D2"/>
    <w:rsid w:val="00B00278"/>
    <w:rsid w:val="00B04452"/>
    <w:rsid w:val="00B2051A"/>
    <w:rsid w:val="00B20F9C"/>
    <w:rsid w:val="00B210A6"/>
    <w:rsid w:val="00B2258B"/>
    <w:rsid w:val="00B23094"/>
    <w:rsid w:val="00B31E57"/>
    <w:rsid w:val="00B34582"/>
    <w:rsid w:val="00B373F4"/>
    <w:rsid w:val="00B410AE"/>
    <w:rsid w:val="00B464FF"/>
    <w:rsid w:val="00B53684"/>
    <w:rsid w:val="00B62EF9"/>
    <w:rsid w:val="00B633F2"/>
    <w:rsid w:val="00B637E1"/>
    <w:rsid w:val="00B63F2F"/>
    <w:rsid w:val="00B645D9"/>
    <w:rsid w:val="00B70911"/>
    <w:rsid w:val="00B7574A"/>
    <w:rsid w:val="00B80CD2"/>
    <w:rsid w:val="00B80FA6"/>
    <w:rsid w:val="00B81B45"/>
    <w:rsid w:val="00B821F7"/>
    <w:rsid w:val="00B82445"/>
    <w:rsid w:val="00B83DF8"/>
    <w:rsid w:val="00B84C62"/>
    <w:rsid w:val="00B907CD"/>
    <w:rsid w:val="00B908E4"/>
    <w:rsid w:val="00B953B4"/>
    <w:rsid w:val="00B9638A"/>
    <w:rsid w:val="00B96D90"/>
    <w:rsid w:val="00B97223"/>
    <w:rsid w:val="00BA05CC"/>
    <w:rsid w:val="00BA268E"/>
    <w:rsid w:val="00BA3946"/>
    <w:rsid w:val="00BA3F96"/>
    <w:rsid w:val="00BB4E81"/>
    <w:rsid w:val="00BC2DC9"/>
    <w:rsid w:val="00BC4BC0"/>
    <w:rsid w:val="00BD4261"/>
    <w:rsid w:val="00BE0A11"/>
    <w:rsid w:val="00BE747E"/>
    <w:rsid w:val="00BE750B"/>
    <w:rsid w:val="00BF57CD"/>
    <w:rsid w:val="00BF57E2"/>
    <w:rsid w:val="00C04D4B"/>
    <w:rsid w:val="00C05CD8"/>
    <w:rsid w:val="00C060F1"/>
    <w:rsid w:val="00C06E84"/>
    <w:rsid w:val="00C07DE7"/>
    <w:rsid w:val="00C214C2"/>
    <w:rsid w:val="00C239A1"/>
    <w:rsid w:val="00C24429"/>
    <w:rsid w:val="00C27F71"/>
    <w:rsid w:val="00C33EF8"/>
    <w:rsid w:val="00C36EA5"/>
    <w:rsid w:val="00C421FF"/>
    <w:rsid w:val="00C45F30"/>
    <w:rsid w:val="00C5045E"/>
    <w:rsid w:val="00C5071F"/>
    <w:rsid w:val="00C50FEA"/>
    <w:rsid w:val="00C54339"/>
    <w:rsid w:val="00C56F06"/>
    <w:rsid w:val="00C57466"/>
    <w:rsid w:val="00C67921"/>
    <w:rsid w:val="00C7036C"/>
    <w:rsid w:val="00C743F7"/>
    <w:rsid w:val="00C74863"/>
    <w:rsid w:val="00C76EBE"/>
    <w:rsid w:val="00C80F1F"/>
    <w:rsid w:val="00C8440A"/>
    <w:rsid w:val="00C86EDF"/>
    <w:rsid w:val="00C87BBE"/>
    <w:rsid w:val="00C94887"/>
    <w:rsid w:val="00C9525E"/>
    <w:rsid w:val="00C97DF1"/>
    <w:rsid w:val="00CA2D02"/>
    <w:rsid w:val="00CA4CDF"/>
    <w:rsid w:val="00CA6FDE"/>
    <w:rsid w:val="00CB37AF"/>
    <w:rsid w:val="00CB6EA3"/>
    <w:rsid w:val="00CC1FFE"/>
    <w:rsid w:val="00CC3BAD"/>
    <w:rsid w:val="00CC6E39"/>
    <w:rsid w:val="00CC7B3A"/>
    <w:rsid w:val="00CD0443"/>
    <w:rsid w:val="00CD0F83"/>
    <w:rsid w:val="00CE110D"/>
    <w:rsid w:val="00CF0E34"/>
    <w:rsid w:val="00D04829"/>
    <w:rsid w:val="00D108A0"/>
    <w:rsid w:val="00D11363"/>
    <w:rsid w:val="00D131E8"/>
    <w:rsid w:val="00D17C9C"/>
    <w:rsid w:val="00D3062C"/>
    <w:rsid w:val="00D30F7F"/>
    <w:rsid w:val="00D31216"/>
    <w:rsid w:val="00D41401"/>
    <w:rsid w:val="00D41FF4"/>
    <w:rsid w:val="00D42ECA"/>
    <w:rsid w:val="00D43777"/>
    <w:rsid w:val="00D44036"/>
    <w:rsid w:val="00D5480B"/>
    <w:rsid w:val="00D55FA7"/>
    <w:rsid w:val="00D65860"/>
    <w:rsid w:val="00D65A9F"/>
    <w:rsid w:val="00D66330"/>
    <w:rsid w:val="00D809CD"/>
    <w:rsid w:val="00D84137"/>
    <w:rsid w:val="00D84FA3"/>
    <w:rsid w:val="00D85F71"/>
    <w:rsid w:val="00D86B97"/>
    <w:rsid w:val="00D929EA"/>
    <w:rsid w:val="00D940B6"/>
    <w:rsid w:val="00D97105"/>
    <w:rsid w:val="00DA1EAB"/>
    <w:rsid w:val="00DA2889"/>
    <w:rsid w:val="00DA47AD"/>
    <w:rsid w:val="00DB0437"/>
    <w:rsid w:val="00DB1414"/>
    <w:rsid w:val="00DB6A53"/>
    <w:rsid w:val="00DC50B7"/>
    <w:rsid w:val="00DC6DF2"/>
    <w:rsid w:val="00DC7976"/>
    <w:rsid w:val="00DD6BD9"/>
    <w:rsid w:val="00DE17BB"/>
    <w:rsid w:val="00DE17E3"/>
    <w:rsid w:val="00DE19E0"/>
    <w:rsid w:val="00DE1B22"/>
    <w:rsid w:val="00DE7671"/>
    <w:rsid w:val="00DE78E2"/>
    <w:rsid w:val="00DF0D52"/>
    <w:rsid w:val="00DF1CD8"/>
    <w:rsid w:val="00DF2621"/>
    <w:rsid w:val="00DF768A"/>
    <w:rsid w:val="00E018FF"/>
    <w:rsid w:val="00E01DF3"/>
    <w:rsid w:val="00E02FC7"/>
    <w:rsid w:val="00E037A9"/>
    <w:rsid w:val="00E042F8"/>
    <w:rsid w:val="00E06A4C"/>
    <w:rsid w:val="00E07EF5"/>
    <w:rsid w:val="00E15234"/>
    <w:rsid w:val="00E15AA7"/>
    <w:rsid w:val="00E21FED"/>
    <w:rsid w:val="00E277D2"/>
    <w:rsid w:val="00E27C86"/>
    <w:rsid w:val="00E41EB2"/>
    <w:rsid w:val="00E42016"/>
    <w:rsid w:val="00E43B7C"/>
    <w:rsid w:val="00E43D9F"/>
    <w:rsid w:val="00E45DD7"/>
    <w:rsid w:val="00E46BDE"/>
    <w:rsid w:val="00E47D99"/>
    <w:rsid w:val="00E50233"/>
    <w:rsid w:val="00E5339C"/>
    <w:rsid w:val="00E55610"/>
    <w:rsid w:val="00E66276"/>
    <w:rsid w:val="00E70D03"/>
    <w:rsid w:val="00E7266A"/>
    <w:rsid w:val="00E73DB6"/>
    <w:rsid w:val="00E73EFC"/>
    <w:rsid w:val="00E77A1D"/>
    <w:rsid w:val="00E8116D"/>
    <w:rsid w:val="00E87344"/>
    <w:rsid w:val="00E9035C"/>
    <w:rsid w:val="00E9061A"/>
    <w:rsid w:val="00E93851"/>
    <w:rsid w:val="00E96BBA"/>
    <w:rsid w:val="00E96E81"/>
    <w:rsid w:val="00EA22E1"/>
    <w:rsid w:val="00EA27FA"/>
    <w:rsid w:val="00EA57FF"/>
    <w:rsid w:val="00EB22D0"/>
    <w:rsid w:val="00EB3F3A"/>
    <w:rsid w:val="00EB60F5"/>
    <w:rsid w:val="00EB6892"/>
    <w:rsid w:val="00EB6F97"/>
    <w:rsid w:val="00EB7A6B"/>
    <w:rsid w:val="00EB7C5B"/>
    <w:rsid w:val="00EC147B"/>
    <w:rsid w:val="00EC22CB"/>
    <w:rsid w:val="00EC2979"/>
    <w:rsid w:val="00EC7079"/>
    <w:rsid w:val="00ED0CA1"/>
    <w:rsid w:val="00EE0652"/>
    <w:rsid w:val="00EE1086"/>
    <w:rsid w:val="00EE2019"/>
    <w:rsid w:val="00EE4495"/>
    <w:rsid w:val="00EE69BB"/>
    <w:rsid w:val="00EF2EE3"/>
    <w:rsid w:val="00EF4424"/>
    <w:rsid w:val="00EF5080"/>
    <w:rsid w:val="00F01DC0"/>
    <w:rsid w:val="00F01F75"/>
    <w:rsid w:val="00F035E5"/>
    <w:rsid w:val="00F05B52"/>
    <w:rsid w:val="00F067A6"/>
    <w:rsid w:val="00F148B2"/>
    <w:rsid w:val="00F23257"/>
    <w:rsid w:val="00F23786"/>
    <w:rsid w:val="00F259E9"/>
    <w:rsid w:val="00F311B8"/>
    <w:rsid w:val="00F335A7"/>
    <w:rsid w:val="00F33F22"/>
    <w:rsid w:val="00F3694F"/>
    <w:rsid w:val="00F40DDC"/>
    <w:rsid w:val="00F4260A"/>
    <w:rsid w:val="00F4327A"/>
    <w:rsid w:val="00F453E5"/>
    <w:rsid w:val="00F47844"/>
    <w:rsid w:val="00F50096"/>
    <w:rsid w:val="00F563A7"/>
    <w:rsid w:val="00F60969"/>
    <w:rsid w:val="00F6286C"/>
    <w:rsid w:val="00F63F7E"/>
    <w:rsid w:val="00F641BD"/>
    <w:rsid w:val="00F66536"/>
    <w:rsid w:val="00F740D5"/>
    <w:rsid w:val="00F743F2"/>
    <w:rsid w:val="00F760A6"/>
    <w:rsid w:val="00F76EF8"/>
    <w:rsid w:val="00F83948"/>
    <w:rsid w:val="00F861E6"/>
    <w:rsid w:val="00F8799E"/>
    <w:rsid w:val="00F93A27"/>
    <w:rsid w:val="00F93CF8"/>
    <w:rsid w:val="00F95215"/>
    <w:rsid w:val="00F95571"/>
    <w:rsid w:val="00F95667"/>
    <w:rsid w:val="00F9791E"/>
    <w:rsid w:val="00FA13B4"/>
    <w:rsid w:val="00FA69CA"/>
    <w:rsid w:val="00FA7475"/>
    <w:rsid w:val="00FB183D"/>
    <w:rsid w:val="00FB2CC8"/>
    <w:rsid w:val="00FB5756"/>
    <w:rsid w:val="00FC05A4"/>
    <w:rsid w:val="00FC2851"/>
    <w:rsid w:val="00FC2C59"/>
    <w:rsid w:val="00FC6496"/>
    <w:rsid w:val="00FD1704"/>
    <w:rsid w:val="00FD458B"/>
    <w:rsid w:val="00FD5F92"/>
    <w:rsid w:val="00FE145B"/>
    <w:rsid w:val="00FE46CF"/>
    <w:rsid w:val="00FE4789"/>
    <w:rsid w:val="00FE6E38"/>
    <w:rsid w:val="00FE7837"/>
    <w:rsid w:val="00FE7C22"/>
    <w:rsid w:val="00FF7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B2DC"/>
  <w15:chartTrackingRefBased/>
  <w15:docId w15:val="{8C74BA0D-F3DB-4645-8B00-B2B0D03B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83"/>
  </w:style>
  <w:style w:type="paragraph" w:styleId="Heading1">
    <w:name w:val="heading 1"/>
    <w:basedOn w:val="Normal"/>
    <w:link w:val="Heading1Char"/>
    <w:uiPriority w:val="9"/>
    <w:qFormat/>
    <w:rsid w:val="00EB6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EB8"/>
    <w:rPr>
      <w:color w:val="808080"/>
    </w:rPr>
  </w:style>
  <w:style w:type="character" w:styleId="Hyperlink">
    <w:name w:val="Hyperlink"/>
    <w:basedOn w:val="DefaultParagraphFont"/>
    <w:uiPriority w:val="99"/>
    <w:unhideWhenUsed/>
    <w:rsid w:val="009E3C5A"/>
    <w:rPr>
      <w:color w:val="0563C1" w:themeColor="hyperlink"/>
      <w:u w:val="single"/>
    </w:rPr>
  </w:style>
  <w:style w:type="paragraph" w:styleId="ListParagraph">
    <w:name w:val="List Paragraph"/>
    <w:basedOn w:val="Normal"/>
    <w:uiPriority w:val="34"/>
    <w:qFormat/>
    <w:rsid w:val="00F740D5"/>
    <w:pPr>
      <w:ind w:left="720"/>
      <w:contextualSpacing/>
    </w:pPr>
  </w:style>
  <w:style w:type="paragraph" w:styleId="Caption">
    <w:name w:val="caption"/>
    <w:basedOn w:val="Normal"/>
    <w:next w:val="Normal"/>
    <w:uiPriority w:val="35"/>
    <w:unhideWhenUsed/>
    <w:qFormat/>
    <w:rsid w:val="001B263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34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814"/>
  </w:style>
  <w:style w:type="paragraph" w:styleId="Footer">
    <w:name w:val="footer"/>
    <w:basedOn w:val="Normal"/>
    <w:link w:val="FooterChar"/>
    <w:uiPriority w:val="99"/>
    <w:unhideWhenUsed/>
    <w:rsid w:val="00034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814"/>
  </w:style>
  <w:style w:type="character" w:customStyle="1" w:styleId="UnresolvedMention1">
    <w:name w:val="Unresolved Mention1"/>
    <w:basedOn w:val="DefaultParagraphFont"/>
    <w:uiPriority w:val="99"/>
    <w:semiHidden/>
    <w:unhideWhenUsed/>
    <w:rsid w:val="00FE7837"/>
    <w:rPr>
      <w:color w:val="605E5C"/>
      <w:shd w:val="clear" w:color="auto" w:fill="E1DFDD"/>
    </w:rPr>
  </w:style>
  <w:style w:type="character" w:customStyle="1" w:styleId="nf">
    <w:name w:val="nf"/>
    <w:basedOn w:val="DefaultParagraphFont"/>
    <w:rsid w:val="001424E8"/>
  </w:style>
  <w:style w:type="character" w:customStyle="1" w:styleId="Heading1Char">
    <w:name w:val="Heading 1 Char"/>
    <w:basedOn w:val="DefaultParagraphFont"/>
    <w:link w:val="Heading1"/>
    <w:uiPriority w:val="9"/>
    <w:rsid w:val="00EB6F9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B6F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55061"/>
    <w:rPr>
      <w:color w:val="605E5C"/>
      <w:shd w:val="clear" w:color="auto" w:fill="E1DFDD"/>
    </w:rPr>
  </w:style>
  <w:style w:type="paragraph" w:styleId="CommentText">
    <w:name w:val="annotation text"/>
    <w:basedOn w:val="Normal"/>
    <w:link w:val="CommentTextChar"/>
    <w:uiPriority w:val="99"/>
    <w:semiHidden/>
    <w:unhideWhenUsed/>
    <w:rsid w:val="004C4EDE"/>
    <w:pPr>
      <w:spacing w:line="240" w:lineRule="auto"/>
    </w:pPr>
    <w:rPr>
      <w:sz w:val="20"/>
      <w:szCs w:val="20"/>
    </w:rPr>
  </w:style>
  <w:style w:type="character" w:customStyle="1" w:styleId="CommentTextChar">
    <w:name w:val="Comment Text Char"/>
    <w:basedOn w:val="DefaultParagraphFont"/>
    <w:link w:val="CommentText"/>
    <w:uiPriority w:val="99"/>
    <w:semiHidden/>
    <w:rsid w:val="004C4EDE"/>
    <w:rPr>
      <w:sz w:val="20"/>
      <w:szCs w:val="20"/>
    </w:rPr>
  </w:style>
  <w:style w:type="character" w:styleId="CommentReference">
    <w:name w:val="annotation reference"/>
    <w:basedOn w:val="DefaultParagraphFont"/>
    <w:uiPriority w:val="99"/>
    <w:semiHidden/>
    <w:unhideWhenUsed/>
    <w:rsid w:val="00F93CF8"/>
    <w:rPr>
      <w:sz w:val="16"/>
      <w:szCs w:val="16"/>
    </w:rPr>
  </w:style>
  <w:style w:type="table" w:styleId="TableGrid">
    <w:name w:val="Table Grid"/>
    <w:basedOn w:val="TableNormal"/>
    <w:uiPriority w:val="39"/>
    <w:rsid w:val="00B64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9061A"/>
    <w:rPr>
      <w:b/>
      <w:bCs/>
    </w:rPr>
  </w:style>
  <w:style w:type="character" w:customStyle="1" w:styleId="CommentSubjectChar">
    <w:name w:val="Comment Subject Char"/>
    <w:basedOn w:val="CommentTextChar"/>
    <w:link w:val="CommentSubject"/>
    <w:uiPriority w:val="99"/>
    <w:semiHidden/>
    <w:rsid w:val="00E906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0486">
      <w:bodyDiv w:val="1"/>
      <w:marLeft w:val="0"/>
      <w:marRight w:val="0"/>
      <w:marTop w:val="0"/>
      <w:marBottom w:val="0"/>
      <w:divBdr>
        <w:top w:val="none" w:sz="0" w:space="0" w:color="auto"/>
        <w:left w:val="none" w:sz="0" w:space="0" w:color="auto"/>
        <w:bottom w:val="none" w:sz="0" w:space="0" w:color="auto"/>
        <w:right w:val="none" w:sz="0" w:space="0" w:color="auto"/>
      </w:divBdr>
    </w:div>
    <w:div w:id="538322428">
      <w:bodyDiv w:val="1"/>
      <w:marLeft w:val="0"/>
      <w:marRight w:val="0"/>
      <w:marTop w:val="0"/>
      <w:marBottom w:val="0"/>
      <w:divBdr>
        <w:top w:val="none" w:sz="0" w:space="0" w:color="auto"/>
        <w:left w:val="none" w:sz="0" w:space="0" w:color="auto"/>
        <w:bottom w:val="none" w:sz="0" w:space="0" w:color="auto"/>
        <w:right w:val="none" w:sz="0" w:space="0" w:color="auto"/>
      </w:divBdr>
      <w:divsChild>
        <w:div w:id="910769908">
          <w:marLeft w:val="0"/>
          <w:marRight w:val="0"/>
          <w:marTop w:val="0"/>
          <w:marBottom w:val="0"/>
          <w:divBdr>
            <w:top w:val="none" w:sz="0" w:space="0" w:color="auto"/>
            <w:left w:val="none" w:sz="0" w:space="0" w:color="auto"/>
            <w:bottom w:val="none" w:sz="0" w:space="0" w:color="auto"/>
            <w:right w:val="none" w:sz="0" w:space="0" w:color="auto"/>
          </w:divBdr>
        </w:div>
      </w:divsChild>
    </w:div>
    <w:div w:id="1304460182">
      <w:bodyDiv w:val="1"/>
      <w:marLeft w:val="0"/>
      <w:marRight w:val="0"/>
      <w:marTop w:val="0"/>
      <w:marBottom w:val="0"/>
      <w:divBdr>
        <w:top w:val="none" w:sz="0" w:space="0" w:color="auto"/>
        <w:left w:val="none" w:sz="0" w:space="0" w:color="auto"/>
        <w:bottom w:val="none" w:sz="0" w:space="0" w:color="auto"/>
        <w:right w:val="none" w:sz="0" w:space="0" w:color="auto"/>
      </w:divBdr>
    </w:div>
    <w:div w:id="1355421560">
      <w:bodyDiv w:val="1"/>
      <w:marLeft w:val="0"/>
      <w:marRight w:val="0"/>
      <w:marTop w:val="0"/>
      <w:marBottom w:val="0"/>
      <w:divBdr>
        <w:top w:val="none" w:sz="0" w:space="0" w:color="auto"/>
        <w:left w:val="none" w:sz="0" w:space="0" w:color="auto"/>
        <w:bottom w:val="none" w:sz="0" w:space="0" w:color="auto"/>
        <w:right w:val="none" w:sz="0" w:space="0" w:color="auto"/>
      </w:divBdr>
    </w:div>
    <w:div w:id="1502238242">
      <w:bodyDiv w:val="1"/>
      <w:marLeft w:val="0"/>
      <w:marRight w:val="0"/>
      <w:marTop w:val="0"/>
      <w:marBottom w:val="0"/>
      <w:divBdr>
        <w:top w:val="none" w:sz="0" w:space="0" w:color="auto"/>
        <w:left w:val="none" w:sz="0" w:space="0" w:color="auto"/>
        <w:bottom w:val="none" w:sz="0" w:space="0" w:color="auto"/>
        <w:right w:val="none" w:sz="0" w:space="0" w:color="auto"/>
      </w:divBdr>
    </w:div>
    <w:div w:id="1582179713">
      <w:bodyDiv w:val="1"/>
      <w:marLeft w:val="0"/>
      <w:marRight w:val="0"/>
      <w:marTop w:val="0"/>
      <w:marBottom w:val="0"/>
      <w:divBdr>
        <w:top w:val="none" w:sz="0" w:space="0" w:color="auto"/>
        <w:left w:val="none" w:sz="0" w:space="0" w:color="auto"/>
        <w:bottom w:val="none" w:sz="0" w:space="0" w:color="auto"/>
        <w:right w:val="none" w:sz="0" w:space="0" w:color="auto"/>
      </w:divBdr>
    </w:div>
    <w:div w:id="163803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chart" Target="charts/chart3.xml"/><Relationship Id="rId26" Type="http://schemas.openxmlformats.org/officeDocument/2006/relationships/hyperlink" Target="https://www.esrl.noaa.gov/gmd/grad/solcalc/azel.html" TargetMode="External"/><Relationship Id="rId3" Type="http://schemas.openxmlformats.org/officeDocument/2006/relationships/customXml" Target="../customXml/item3.xml"/><Relationship Id="rId21" Type="http://schemas.openxmlformats.org/officeDocument/2006/relationships/hyperlink" Target="mailto:jevesonjr@hotmail.co.uk"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chart" Target="charts/chart2.xml"/><Relationship Id="rId25" Type="http://schemas.openxmlformats.org/officeDocument/2006/relationships/hyperlink" Target="https://library.wmo.int/doc_num.php?explnum_id=940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4.png"/><Relationship Id="rId29" Type="http://schemas.openxmlformats.org/officeDocument/2006/relationships/hyperlink" Target="https://statisticsbyjim.com/glossary/standard-error-regress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32" Type="http://schemas.microsoft.com/office/2011/relationships/people" Target="people.xm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image" Target="media/image6.png"/><Relationship Id="rId28" Type="http://schemas.openxmlformats.org/officeDocument/2006/relationships/hyperlink" Target="https://gitlab.data.bas.ac.uk/joson/autodobson/-/blob/master/autodobson/ozone.py"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hyperlink" Target="https://gitlab.data.bas.ac.uk/joson/autodobson/-/blob/master/autodobson/ozone.py" TargetMode="External"/><Relationship Id="rId30" Type="http://schemas.openxmlformats.org/officeDocument/2006/relationships/hyperlink" Target="https://en.wikipedia.org/wiki/Reduced_chi-squared_statistic" TargetMode="Externa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nercacuk-my.sharepoint.com/personal/joson_bas_ac_uk/Documents/Halley/Ozone/L0_2020_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ercacuk-my.sharepoint.com/personal/joson_bas_ac_uk/Documents/Halley/Ozone/L0_2020_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ercacuk-my.sharepoint.com/personal/joson_bas_ac_uk/Documents/Halley/Ozone/L0_2020_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035456288267253"/>
          <c:y val="0.19543071161048689"/>
          <c:w val="0.72932125586239394"/>
          <c:h val="0.606791707216373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30050249089546199"/>
                  <c:y val="1.266153528561738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fixedVal"/>
            <c:noEndCap val="0"/>
            <c:val val="2.0000000000000005E-3"/>
            <c:spPr>
              <a:noFill/>
              <a:ln w="9525" cap="flat" cmpd="sng" algn="ctr">
                <a:solidFill>
                  <a:schemeClr val="tx1">
                    <a:lumMod val="65000"/>
                    <a:lumOff val="35000"/>
                  </a:schemeClr>
                </a:solidFill>
                <a:round/>
              </a:ln>
              <a:effectLst/>
            </c:spPr>
          </c:errBars>
          <c:xVal>
            <c:numRef>
              <c:f>Sheet2!$A$47:$A$51</c:f>
              <c:numCache>
                <c:formatCode>General</c:formatCode>
                <c:ptCount val="5"/>
                <c:pt idx="0">
                  <c:v>0.54368421081246543</c:v>
                </c:pt>
                <c:pt idx="1">
                  <c:v>0.57062089830565532</c:v>
                </c:pt>
                <c:pt idx="2">
                  <c:v>0.56926536304898523</c:v>
                </c:pt>
                <c:pt idx="3">
                  <c:v>0.45336629004017726</c:v>
                </c:pt>
                <c:pt idx="4">
                  <c:v>0.41173731324110147</c:v>
                </c:pt>
              </c:numCache>
            </c:numRef>
          </c:xVal>
          <c:yVal>
            <c:numRef>
              <c:f>Sheet2!$C$58:$C$62</c:f>
              <c:numCache>
                <c:formatCode>General</c:formatCode>
                <c:ptCount val="5"/>
                <c:pt idx="0">
                  <c:v>0.57998056872630555</c:v>
                </c:pt>
                <c:pt idx="1">
                  <c:v>0.5814541360599883</c:v>
                </c:pt>
                <c:pt idx="2">
                  <c:v>0.58447613354965411</c:v>
                </c:pt>
                <c:pt idx="3">
                  <c:v>0.58179135901985823</c:v>
                </c:pt>
                <c:pt idx="4">
                  <c:v>0.59102420891880669</c:v>
                </c:pt>
              </c:numCache>
            </c:numRef>
          </c:yVal>
          <c:smooth val="0"/>
          <c:extLst>
            <c:ext xmlns:c16="http://schemas.microsoft.com/office/drawing/2014/chart" uri="{C3380CC4-5D6E-409C-BE32-E72D297353CC}">
              <c16:uniqueId val="{00000001-FE43-4702-978F-80E7C4FEE348}"/>
            </c:ext>
          </c:extLst>
        </c:ser>
        <c:dLbls>
          <c:showLegendKey val="0"/>
          <c:showVal val="0"/>
          <c:showCatName val="0"/>
          <c:showSerName val="0"/>
          <c:showPercent val="0"/>
          <c:showBubbleSize val="0"/>
        </c:dLbls>
        <c:axId val="1063946960"/>
        <c:axId val="1063947376"/>
      </c:scatterChart>
      <c:valAx>
        <c:axId val="1063946960"/>
        <c:scaling>
          <c:orientation val="minMax"/>
          <c:min val="0.300000000000000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1/mu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947376"/>
        <c:crosses val="autoZero"/>
        <c:crossBetween val="midCat"/>
      </c:valAx>
      <c:valAx>
        <c:axId val="1063947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946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3675546654229196"/>
          <c:y val="0.1808558558558559"/>
          <c:w val="0.68014368413007609"/>
          <c:h val="0.5983985954458395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5736704514723115"/>
                  <c:y val="-8.14871958572746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fixedVal"/>
            <c:noEndCap val="0"/>
            <c:val val="3.0000000000000009E-3"/>
            <c:spPr>
              <a:noFill/>
              <a:ln w="9525" cap="flat" cmpd="sng" algn="ctr">
                <a:solidFill>
                  <a:schemeClr val="tx1">
                    <a:lumMod val="65000"/>
                    <a:lumOff val="35000"/>
                  </a:schemeClr>
                </a:solidFill>
                <a:round/>
              </a:ln>
              <a:effectLst/>
            </c:spPr>
          </c:errBars>
          <c:xVal>
            <c:numRef>
              <c:f>Sheet2!$A$58:$A$63</c:f>
              <c:numCache>
                <c:formatCode>General</c:formatCode>
                <c:ptCount val="6"/>
                <c:pt idx="0">
                  <c:v>0.54368421081246543</c:v>
                </c:pt>
                <c:pt idx="1">
                  <c:v>0.57062089830565532</c:v>
                </c:pt>
                <c:pt idx="2">
                  <c:v>0.56926536304898523</c:v>
                </c:pt>
                <c:pt idx="3">
                  <c:v>0.45336629004017726</c:v>
                </c:pt>
                <c:pt idx="4">
                  <c:v>0.41173731324110147</c:v>
                </c:pt>
                <c:pt idx="5">
                  <c:v>0.28811220241610891</c:v>
                </c:pt>
              </c:numCache>
            </c:numRef>
          </c:xVal>
          <c:yVal>
            <c:numRef>
              <c:f>Sheet2!$B$58:$B$63</c:f>
              <c:numCache>
                <c:formatCode>General</c:formatCode>
                <c:ptCount val="6"/>
                <c:pt idx="0">
                  <c:v>0.32051815280027274</c:v>
                </c:pt>
                <c:pt idx="1">
                  <c:v>0.32242648548311897</c:v>
                </c:pt>
                <c:pt idx="2">
                  <c:v>0.32473173369766306</c:v>
                </c:pt>
                <c:pt idx="3">
                  <c:v>0.32095613137104312</c:v>
                </c:pt>
                <c:pt idx="4">
                  <c:v>0.32396932886406204</c:v>
                </c:pt>
                <c:pt idx="5">
                  <c:v>0.31764946540780842</c:v>
                </c:pt>
              </c:numCache>
            </c:numRef>
          </c:yVal>
          <c:smooth val="0"/>
          <c:extLst>
            <c:ext xmlns:c16="http://schemas.microsoft.com/office/drawing/2014/chart" uri="{C3380CC4-5D6E-409C-BE32-E72D297353CC}">
              <c16:uniqueId val="{00000000-2900-4FF3-8142-1CC18757FC2B}"/>
            </c:ext>
          </c:extLst>
        </c:ser>
        <c:dLbls>
          <c:showLegendKey val="0"/>
          <c:showVal val="0"/>
          <c:showCatName val="0"/>
          <c:showSerName val="0"/>
          <c:showPercent val="0"/>
          <c:showBubbleSize val="0"/>
        </c:dLbls>
        <c:axId val="1065282624"/>
        <c:axId val="1065283040"/>
      </c:scatterChart>
      <c:valAx>
        <c:axId val="1065282624"/>
        <c:scaling>
          <c:orientation val="minMax"/>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1/mu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283040"/>
        <c:crosses val="autoZero"/>
        <c:crossBetween val="midCat"/>
      </c:valAx>
      <c:valAx>
        <c:axId val="10652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282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655502767360818"/>
          <c:y val="0.17386855568673754"/>
          <c:w val="0.71952858400356923"/>
          <c:h val="0.61044228975510295"/>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28013942203412912"/>
                  <c:y val="-0.1418444595252039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errBars>
            <c:errDir val="y"/>
            <c:errBarType val="both"/>
            <c:errValType val="fixedVal"/>
            <c:noEndCap val="0"/>
            <c:val val="2.0000000000000005E-3"/>
            <c:spPr>
              <a:noFill/>
              <a:ln w="9525" cap="flat" cmpd="sng" algn="ctr">
                <a:solidFill>
                  <a:schemeClr val="tx1">
                    <a:lumMod val="65000"/>
                    <a:lumOff val="35000"/>
                  </a:schemeClr>
                </a:solidFill>
                <a:round/>
              </a:ln>
              <a:effectLst/>
            </c:spPr>
          </c:errBars>
          <c:xVal>
            <c:numRef>
              <c:f>Sheet2!$A$70:$A$75</c:f>
              <c:numCache>
                <c:formatCode>General</c:formatCode>
                <c:ptCount val="6"/>
                <c:pt idx="0">
                  <c:v>0.54368421081246543</c:v>
                </c:pt>
                <c:pt idx="1">
                  <c:v>0.57062089830565532</c:v>
                </c:pt>
                <c:pt idx="2">
                  <c:v>0.56926536304898523</c:v>
                </c:pt>
                <c:pt idx="3">
                  <c:v>0.45336629004017726</c:v>
                </c:pt>
                <c:pt idx="4">
                  <c:v>0.41173731324110147</c:v>
                </c:pt>
                <c:pt idx="5">
                  <c:v>0.28811220241610891</c:v>
                </c:pt>
              </c:numCache>
            </c:numRef>
          </c:xVal>
          <c:yVal>
            <c:numRef>
              <c:f>Sheet2!$B$70:$B$75</c:f>
              <c:numCache>
                <c:formatCode>General</c:formatCode>
                <c:ptCount val="6"/>
                <c:pt idx="0">
                  <c:v>0.20717630537219808</c:v>
                </c:pt>
                <c:pt idx="1">
                  <c:v>0.20542352339003592</c:v>
                </c:pt>
                <c:pt idx="2">
                  <c:v>0.20862437025019212</c:v>
                </c:pt>
                <c:pt idx="3">
                  <c:v>0.20551093927521236</c:v>
                </c:pt>
                <c:pt idx="4">
                  <c:v>0.2050410646209361</c:v>
                </c:pt>
                <c:pt idx="5">
                  <c:v>0.20038923958546412</c:v>
                </c:pt>
              </c:numCache>
            </c:numRef>
          </c:yVal>
          <c:smooth val="0"/>
          <c:extLst>
            <c:ext xmlns:c16="http://schemas.microsoft.com/office/drawing/2014/chart" uri="{C3380CC4-5D6E-409C-BE32-E72D297353CC}">
              <c16:uniqueId val="{00000002-DF88-4007-8068-056536EC98F5}"/>
            </c:ext>
          </c:extLst>
        </c:ser>
        <c:dLbls>
          <c:showLegendKey val="0"/>
          <c:showVal val="0"/>
          <c:showCatName val="0"/>
          <c:showSerName val="0"/>
          <c:showPercent val="0"/>
          <c:showBubbleSize val="0"/>
        </c:dLbls>
        <c:axId val="1143725424"/>
        <c:axId val="1143725008"/>
      </c:scatterChart>
      <c:valAx>
        <c:axId val="1143725424"/>
        <c:scaling>
          <c:orientation val="minMax"/>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1/mu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725008"/>
        <c:crosses val="autoZero"/>
        <c:crossBetween val="midCat"/>
      </c:valAx>
      <c:valAx>
        <c:axId val="114372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725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D8EE83FD1E2F41AF3D665FC2DD7162" ma:contentTypeVersion="13" ma:contentTypeDescription="Create a new document." ma:contentTypeScope="" ma:versionID="c8b487d4f2f2340c5a2fae58d6844931">
  <xsd:schema xmlns:xsd="http://www.w3.org/2001/XMLSchema" xmlns:xs="http://www.w3.org/2001/XMLSchema" xmlns:p="http://schemas.microsoft.com/office/2006/metadata/properties" xmlns:ns3="f9a05d50-3ec9-481f-9ab9-b2d1dd04a144" xmlns:ns4="a9ee59c8-bb05-4742-889a-b35b16c3f9d8" targetNamespace="http://schemas.microsoft.com/office/2006/metadata/properties" ma:root="true" ma:fieldsID="74ce47bf4bf35021113b2b768212ad1c" ns3:_="" ns4:_="">
    <xsd:import namespace="f9a05d50-3ec9-481f-9ab9-b2d1dd04a144"/>
    <xsd:import namespace="a9ee59c8-bb05-4742-889a-b35b16c3f9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05d50-3ec9-481f-9ab9-b2d1dd04a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e59c8-bb05-4742-889a-b35b16c3f9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776728-0EBF-4BBE-8A8F-B3DB3591D7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52A240-4D90-4458-BDCF-BABA242BE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05d50-3ec9-481f-9ab9-b2d1dd04a144"/>
    <ds:schemaRef ds:uri="a9ee59c8-bb05-4742-889a-b35b16c3f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A58147-17E5-4BE8-86CB-71D7A0AB1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5008</TotalTime>
  <Pages>12</Pages>
  <Words>3842</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Natural Environment Research Council</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Eveson, Joshua D.</dc:creator>
  <cp:keywords/>
  <dc:description/>
  <cp:lastModifiedBy>Joshua Eveson - BAS</cp:lastModifiedBy>
  <cp:revision>605</cp:revision>
  <dcterms:created xsi:type="dcterms:W3CDTF">2021-05-17T11:10:00Z</dcterms:created>
  <dcterms:modified xsi:type="dcterms:W3CDTF">2021-08-02T14:39:00Z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0x010100A1D8EE83FD1E2F41AF3D665FC2DD7162</vt:lpwstr>
  </property>
</Properties>
</file>